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A170C" w14:textId="77777777" w:rsidR="00B11224" w:rsidRPr="00B11224" w:rsidRDefault="00B11224" w:rsidP="006F0E81">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14:paraId="3512EC5F" w14:textId="77777777" w:rsidR="00B11224" w:rsidRPr="00B11224" w:rsidRDefault="00B11224" w:rsidP="006F0E81">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14:paraId="3202B727" w14:textId="77777777" w:rsidR="00791250" w:rsidRPr="007922A0" w:rsidRDefault="004871FC" w:rsidP="006F0E81">
      <w:pPr>
        <w:spacing w:line="360" w:lineRule="auto"/>
        <w:rPr>
          <w:rFonts w:ascii="宋体" w:eastAsia="宋体" w:hAnsi="宋体"/>
          <w:b/>
          <w:sz w:val="28"/>
          <w:szCs w:val="28"/>
        </w:rPr>
      </w:pPr>
      <w:r w:rsidRPr="007922A0">
        <w:rPr>
          <w:rFonts w:ascii="宋体" w:eastAsia="宋体" w:hAnsi="宋体"/>
          <w:b/>
          <w:sz w:val="28"/>
          <w:szCs w:val="28"/>
        </w:rPr>
        <w:t>1.研究背景意义</w:t>
      </w:r>
    </w:p>
    <w:p w14:paraId="2D392750" w14:textId="77777777" w:rsidR="002F364F" w:rsidRPr="007922A0" w:rsidRDefault="004871FC"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，对大量数据的</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Pr="007922A0">
        <w:rPr>
          <w:rFonts w:ascii="宋体" w:eastAsia="宋体" w:hAnsi="宋体"/>
          <w:kern w:val="2"/>
          <w:sz w:val="24"/>
          <w:szCs w:val="24"/>
        </w:rPr>
        <w:t>已经成为了</w:t>
      </w:r>
      <w:r w:rsidR="007638EF" w:rsidRPr="007922A0">
        <w:rPr>
          <w:rFonts w:ascii="宋体" w:eastAsia="宋体" w:hAnsi="宋体" w:hint="eastAsia"/>
          <w:kern w:val="2"/>
          <w:sz w:val="24"/>
          <w:szCs w:val="24"/>
        </w:rPr>
        <w:t>当今社会</w:t>
      </w:r>
      <w:r w:rsidRPr="007922A0">
        <w:rPr>
          <w:rFonts w:ascii="宋体" w:eastAsia="宋体" w:hAnsi="宋体"/>
          <w:kern w:val="2"/>
          <w:sz w:val="24"/>
          <w:szCs w:val="24"/>
        </w:rPr>
        <w:t>最迫切的需求</w:t>
      </w:r>
      <w:r w:rsidR="007638EF" w:rsidRPr="007922A0">
        <w:rPr>
          <w:rFonts w:ascii="宋体" w:eastAsia="宋体" w:hAnsi="宋体" w:hint="eastAsia"/>
          <w:kern w:val="2"/>
          <w:sz w:val="24"/>
          <w:szCs w:val="24"/>
        </w:rPr>
        <w:t>之一</w:t>
      </w:r>
      <w:r w:rsidR="00247272">
        <w:rPr>
          <w:rFonts w:ascii="宋体" w:eastAsia="宋体" w:hAnsi="宋体" w:hint="eastAsia"/>
          <w:kern w:val="2"/>
          <w:sz w:val="24"/>
          <w:szCs w:val="24"/>
        </w:rPr>
        <w:t>、</w:t>
      </w:r>
      <w:r w:rsidRPr="007922A0">
        <w:rPr>
          <w:rFonts w:ascii="宋体" w:eastAsia="宋体" w:hAnsi="宋体"/>
          <w:kern w:val="2"/>
          <w:sz w:val="24"/>
          <w:szCs w:val="24"/>
        </w:rPr>
        <w:t>为了解决这一现象，云计算技术也正不断革新。云计算，按照美国国家标准与技术研究院</w:t>
      </w:r>
      <w:commentRangeStart w:id="0"/>
      <w:r w:rsidRPr="007922A0">
        <w:rPr>
          <w:rFonts w:ascii="宋体" w:eastAsia="宋体" w:hAnsi="宋体"/>
          <w:kern w:val="2"/>
          <w:sz w:val="24"/>
          <w:szCs w:val="24"/>
        </w:rPr>
        <w:t>定义</w:t>
      </w:r>
      <w:commentRangeEnd w:id="0"/>
      <w:r w:rsidR="001C1B9F">
        <w:rPr>
          <w:rStyle w:val="af7"/>
        </w:rPr>
        <w:commentReference w:id="0"/>
      </w:r>
      <w:r w:rsidRPr="007922A0">
        <w:rPr>
          <w:rFonts w:ascii="宋体" w:eastAsia="宋体" w:hAnsi="宋体"/>
          <w:kern w:val="2"/>
          <w:sz w:val="24"/>
          <w:szCs w:val="24"/>
        </w:rPr>
        <w:t>：</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hyperlink r:id="rId10" w:history="1">
        <w:r w:rsidRPr="007922A0">
          <w:rPr>
            <w:rFonts w:ascii="宋体" w:eastAsia="宋体" w:hAnsi="宋体"/>
            <w:kern w:val="2"/>
            <w:sz w:val="24"/>
            <w:szCs w:val="24"/>
          </w:rPr>
          <w:t>网络</w:t>
        </w:r>
      </w:hyperlink>
      <w:r w:rsidRPr="007922A0">
        <w:rPr>
          <w:rFonts w:ascii="宋体" w:eastAsia="宋体" w:hAnsi="宋体"/>
          <w:kern w:val="2"/>
          <w:sz w:val="24"/>
          <w:szCs w:val="24"/>
        </w:rPr>
        <w:t>，服务器，存储，</w:t>
      </w:r>
      <w:hyperlink r:id="rId11"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，服务），这些资源能够被快速提供，只需投入很少的管理工作，或与服务供应商进行很少的交互。在</w:t>
      </w:r>
      <w:proofErr w:type="gramStart"/>
      <w:r w:rsidRPr="007922A0">
        <w:rPr>
          <w:rFonts w:ascii="宋体" w:eastAsia="宋体" w:hAnsi="宋体"/>
          <w:kern w:val="2"/>
          <w:sz w:val="24"/>
          <w:szCs w:val="24"/>
        </w:rPr>
        <w:t>云计算</w:t>
      </w:r>
      <w:proofErr w:type="gramEnd"/>
      <w:r w:rsidR="00E9553A" w:rsidRPr="007922A0">
        <w:rPr>
          <w:rFonts w:ascii="宋体" w:eastAsia="宋体" w:hAnsi="宋体" w:hint="eastAsia"/>
          <w:kern w:val="2"/>
          <w:sz w:val="24"/>
          <w:szCs w:val="24"/>
        </w:rPr>
        <w:t>基础</w:t>
      </w:r>
      <w:r w:rsidRPr="007922A0">
        <w:rPr>
          <w:rFonts w:ascii="宋体" w:eastAsia="宋体" w:hAnsi="宋体"/>
          <w:kern w:val="2"/>
          <w:sz w:val="24"/>
          <w:szCs w:val="24"/>
        </w:rPr>
        <w:t>上延伸和发展出来的新型网络存储技术云存储可以很好的解决</w:t>
      </w:r>
      <w:r w:rsidR="008D2829" w:rsidRPr="007922A0">
        <w:rPr>
          <w:rFonts w:ascii="宋体" w:eastAsia="宋体" w:hAnsi="宋体" w:hint="eastAsia"/>
          <w:kern w:val="2"/>
          <w:sz w:val="24"/>
          <w:szCs w:val="24"/>
        </w:rPr>
        <w:t>大量</w:t>
      </w:r>
      <w:r w:rsidRPr="007922A0">
        <w:rPr>
          <w:rFonts w:ascii="宋体" w:eastAsia="宋体" w:hAnsi="宋体"/>
          <w:kern w:val="2"/>
          <w:sz w:val="24"/>
          <w:szCs w:val="24"/>
        </w:rPr>
        <w:t>数据的存储问题。</w:t>
      </w:r>
      <w:ins w:id="1" w:author="WANG JINFAN" w:date="2019-03-26T09:32:00Z">
        <w:r w:rsidR="001C1B9F">
          <w:rPr>
            <w:rFonts w:ascii="宋体" w:eastAsia="宋体" w:hAnsi="宋体" w:hint="eastAsia"/>
            <w:kern w:val="2"/>
            <w:sz w:val="24"/>
            <w:szCs w:val="24"/>
          </w:rPr>
          <w:t>作为</w:t>
        </w:r>
        <w:proofErr w:type="gramStart"/>
        <w:r w:rsidR="001C1B9F">
          <w:rPr>
            <w:rFonts w:ascii="宋体" w:eastAsia="宋体" w:hAnsi="宋体" w:hint="eastAsia"/>
            <w:kern w:val="2"/>
            <w:sz w:val="24"/>
            <w:szCs w:val="24"/>
          </w:rPr>
          <w:t>云计算</w:t>
        </w:r>
        <w:proofErr w:type="gramEnd"/>
        <w:r w:rsidR="001C1B9F">
          <w:rPr>
            <w:rFonts w:ascii="宋体" w:eastAsia="宋体" w:hAnsi="宋体" w:hint="eastAsia"/>
            <w:kern w:val="2"/>
            <w:sz w:val="24"/>
            <w:szCs w:val="24"/>
          </w:rPr>
          <w:t>服务的一种，</w:t>
        </w:r>
      </w:ins>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14:paraId="04A6013B" w14:textId="77777777" w:rsidR="00A26BD5" w:rsidRPr="007922A0" w:rsidRDefault="002F364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随着移动终端市场的兴起，</w:t>
      </w:r>
      <w:r w:rsidR="00971B4D" w:rsidRPr="007922A0">
        <w:rPr>
          <w:rFonts w:ascii="宋体" w:eastAsia="宋体" w:hAnsi="宋体" w:hint="eastAsia"/>
          <w:kern w:val="2"/>
          <w:sz w:val="24"/>
          <w:szCs w:val="24"/>
        </w:rPr>
        <w:t>现在</w:t>
      </w:r>
      <w:r w:rsidRPr="007922A0">
        <w:rPr>
          <w:rFonts w:ascii="宋体" w:eastAsia="宋体" w:hAnsi="宋体" w:hint="eastAsia"/>
          <w:kern w:val="2"/>
          <w:sz w:val="24"/>
          <w:szCs w:val="24"/>
        </w:rPr>
        <w:t>人们</w:t>
      </w:r>
      <w:r w:rsidR="00971B4D" w:rsidRPr="007922A0">
        <w:rPr>
          <w:rFonts w:ascii="宋体" w:eastAsia="宋体" w:hAnsi="宋体" w:hint="eastAsia"/>
          <w:kern w:val="2"/>
          <w:sz w:val="24"/>
          <w:szCs w:val="24"/>
        </w:rPr>
        <w:t>通常会</w:t>
      </w:r>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种类型</w:t>
      </w:r>
      <w:r w:rsidR="00971B4D" w:rsidRPr="007922A0">
        <w:rPr>
          <w:rFonts w:ascii="宋体" w:eastAsia="宋体" w:hAnsi="宋体" w:hint="eastAsia"/>
          <w:kern w:val="2"/>
          <w:sz w:val="24"/>
          <w:szCs w:val="24"/>
        </w:rPr>
        <w:t>的</w:t>
      </w:r>
      <w:r w:rsidRPr="007922A0">
        <w:rPr>
          <w:rFonts w:ascii="宋体" w:eastAsia="宋体" w:hAnsi="宋体" w:hint="eastAsia"/>
          <w:kern w:val="2"/>
          <w:sz w:val="24"/>
          <w:szCs w:val="24"/>
        </w:rPr>
        <w:t>智能设备。</w:t>
      </w:r>
      <w:r w:rsidR="00333E91" w:rsidRPr="007922A0">
        <w:rPr>
          <w:rFonts w:ascii="宋体" w:eastAsia="宋体" w:hAnsi="宋体" w:hint="eastAsia"/>
          <w:kern w:val="2"/>
          <w:sz w:val="24"/>
          <w:szCs w:val="24"/>
        </w:rPr>
        <w:t>不同类型的智能设备让我们生活和工作也变得十分便捷</w:t>
      </w:r>
      <w:r w:rsidRPr="007922A0">
        <w:rPr>
          <w:rFonts w:ascii="宋体" w:eastAsia="宋体" w:hAnsi="宋体" w:hint="eastAsia"/>
          <w:kern w:val="2"/>
          <w:sz w:val="24"/>
          <w:szCs w:val="24"/>
        </w:rPr>
        <w:t>。</w:t>
      </w:r>
      <w:r w:rsidR="00FC7CD3" w:rsidRPr="007922A0">
        <w:rPr>
          <w:rFonts w:ascii="宋体" w:eastAsia="宋体" w:hAnsi="宋体" w:hint="eastAsia"/>
          <w:kern w:val="2"/>
          <w:sz w:val="24"/>
          <w:szCs w:val="24"/>
        </w:rPr>
        <w:t>越来越多的人借助智能终端发送与接收各种各样的文件，而</w:t>
      </w:r>
      <w:r w:rsidR="00807B16">
        <w:rPr>
          <w:rFonts w:ascii="宋体" w:eastAsia="宋体" w:hAnsi="宋体" w:hint="eastAsia"/>
          <w:kern w:val="2"/>
          <w:sz w:val="24"/>
          <w:szCs w:val="24"/>
        </w:rPr>
        <w:t>一般</w:t>
      </w:r>
      <w:r w:rsidR="00FC7CD3" w:rsidRPr="007922A0">
        <w:rPr>
          <w:rFonts w:ascii="宋体" w:eastAsia="宋体" w:hAnsi="宋体" w:hint="eastAsia"/>
          <w:kern w:val="2"/>
          <w:sz w:val="24"/>
          <w:szCs w:val="24"/>
        </w:rPr>
        <w:t>用户希望能够在不同终端进行浏览与修改</w:t>
      </w:r>
      <w:r w:rsidR="00807B16">
        <w:rPr>
          <w:rFonts w:ascii="宋体" w:eastAsia="宋体" w:hAnsi="宋体" w:hint="eastAsia"/>
          <w:kern w:val="2"/>
          <w:sz w:val="24"/>
          <w:szCs w:val="24"/>
        </w:rPr>
        <w:t>文件</w:t>
      </w:r>
      <w:r w:rsidR="00FC7CD3" w:rsidRPr="007922A0">
        <w:rPr>
          <w:rFonts w:ascii="宋体" w:eastAsia="宋体" w:hAnsi="宋体" w:hint="eastAsia"/>
          <w:kern w:val="2"/>
          <w:sz w:val="24"/>
          <w:szCs w:val="24"/>
        </w:rPr>
        <w:t>，因此</w:t>
      </w:r>
      <w:r w:rsidR="00333E91" w:rsidRPr="007922A0">
        <w:rPr>
          <w:rFonts w:ascii="宋体" w:eastAsia="宋体" w:hAnsi="宋体" w:hint="eastAsia"/>
          <w:kern w:val="2"/>
          <w:sz w:val="24"/>
          <w:szCs w:val="24"/>
        </w:rPr>
        <w:t>基于云存储</w:t>
      </w:r>
      <w:r w:rsidR="00971B4D" w:rsidRPr="007922A0">
        <w:rPr>
          <w:rFonts w:ascii="宋体" w:eastAsia="宋体" w:hAnsi="宋体" w:hint="eastAsia"/>
          <w:kern w:val="2"/>
          <w:sz w:val="24"/>
          <w:szCs w:val="24"/>
        </w:rPr>
        <w:t>技术</w:t>
      </w:r>
      <w:r w:rsidR="00333E91" w:rsidRPr="007922A0">
        <w:rPr>
          <w:rFonts w:ascii="宋体" w:eastAsia="宋体" w:hAnsi="宋体" w:hint="eastAsia"/>
          <w:kern w:val="2"/>
          <w:sz w:val="24"/>
          <w:szCs w:val="24"/>
        </w:rPr>
        <w:t>的</w:t>
      </w:r>
      <w:proofErr w:type="gramStart"/>
      <w:r w:rsidR="00333E91" w:rsidRPr="007922A0">
        <w:rPr>
          <w:rFonts w:ascii="宋体" w:eastAsia="宋体" w:hAnsi="宋体" w:hint="eastAsia"/>
          <w:kern w:val="2"/>
          <w:sz w:val="24"/>
          <w:szCs w:val="24"/>
        </w:rPr>
        <w:t>网盘</w:t>
      </w:r>
      <w:r w:rsidR="003B22CF" w:rsidRPr="007922A0">
        <w:rPr>
          <w:rFonts w:ascii="宋体" w:eastAsia="宋体" w:hAnsi="宋体" w:hint="eastAsia"/>
          <w:kern w:val="2"/>
          <w:sz w:val="24"/>
          <w:szCs w:val="24"/>
        </w:rPr>
        <w:t>软件</w:t>
      </w:r>
      <w:proofErr w:type="gramEnd"/>
      <w:r w:rsidR="00FC7CD3" w:rsidRPr="007922A0">
        <w:rPr>
          <w:rFonts w:ascii="宋体" w:eastAsia="宋体" w:hAnsi="宋体" w:hint="eastAsia"/>
          <w:kern w:val="2"/>
          <w:sz w:val="24"/>
          <w:szCs w:val="24"/>
        </w:rPr>
        <w:t>正好</w:t>
      </w:r>
      <w:r w:rsidR="00333E91" w:rsidRPr="007922A0">
        <w:rPr>
          <w:rFonts w:ascii="宋体" w:eastAsia="宋体" w:hAnsi="宋体" w:hint="eastAsia"/>
          <w:kern w:val="2"/>
          <w:sz w:val="24"/>
          <w:szCs w:val="24"/>
        </w:rPr>
        <w:t>符合需求。</w:t>
      </w:r>
      <w:r w:rsidR="004871FC" w:rsidRPr="007922A0">
        <w:rPr>
          <w:rFonts w:ascii="宋体" w:eastAsia="宋体" w:hAnsi="宋体"/>
          <w:kern w:val="2"/>
          <w:sz w:val="24"/>
          <w:szCs w:val="24"/>
        </w:rPr>
        <w:t>网盘，又名网络U盘、网络硬盘，是由互联网公司推出的在线存储服务，服务器商为用户划分一定的磁盘空间，为用户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r w:rsidR="003E29A0" w:rsidRPr="007922A0">
        <w:rPr>
          <w:rFonts w:ascii="宋体" w:eastAsia="宋体" w:hAnsi="宋体" w:hint="eastAsia"/>
          <w:kern w:val="2"/>
          <w:sz w:val="24"/>
          <w:szCs w:val="24"/>
        </w:rPr>
        <w:t>随着</w:t>
      </w:r>
      <w:proofErr w:type="gramStart"/>
      <w:r w:rsidR="004871FC" w:rsidRPr="007922A0">
        <w:rPr>
          <w:rFonts w:ascii="宋体" w:eastAsia="宋体" w:hAnsi="宋体"/>
          <w:kern w:val="2"/>
          <w:sz w:val="24"/>
          <w:szCs w:val="24"/>
        </w:rPr>
        <w:t>网盘</w:t>
      </w:r>
      <w:r w:rsidR="003E29A0" w:rsidRPr="007922A0">
        <w:rPr>
          <w:rFonts w:ascii="宋体" w:eastAsia="宋体" w:hAnsi="宋体" w:hint="eastAsia"/>
          <w:kern w:val="2"/>
          <w:sz w:val="24"/>
          <w:szCs w:val="24"/>
        </w:rPr>
        <w:t>软件</w:t>
      </w:r>
      <w:proofErr w:type="gramEnd"/>
      <w:r w:rsidR="004871FC" w:rsidRPr="007922A0">
        <w:rPr>
          <w:rFonts w:ascii="宋体" w:eastAsia="宋体" w:hAnsi="宋体"/>
          <w:kern w:val="2"/>
          <w:sz w:val="24"/>
          <w:szCs w:val="24"/>
        </w:rPr>
        <w:t>的</w:t>
      </w:r>
      <w:r w:rsidR="0031740A" w:rsidRPr="007922A0">
        <w:rPr>
          <w:rFonts w:ascii="宋体" w:eastAsia="宋体" w:hAnsi="宋体" w:hint="eastAsia"/>
          <w:kern w:val="2"/>
          <w:sz w:val="24"/>
          <w:szCs w:val="24"/>
        </w:rPr>
        <w:t>发展与便利性</w:t>
      </w:r>
      <w:r w:rsidR="003E29A0" w:rsidRPr="007922A0">
        <w:rPr>
          <w:rFonts w:ascii="宋体" w:eastAsia="宋体" w:hAnsi="宋体" w:hint="eastAsia"/>
          <w:kern w:val="2"/>
          <w:sz w:val="24"/>
          <w:szCs w:val="24"/>
        </w:rPr>
        <w:t>，</w:t>
      </w:r>
      <w:r w:rsidR="004871FC" w:rsidRPr="007922A0">
        <w:rPr>
          <w:rFonts w:ascii="宋体" w:eastAsia="宋体" w:hAnsi="宋体"/>
          <w:kern w:val="2"/>
          <w:sz w:val="24"/>
          <w:szCs w:val="24"/>
        </w:rPr>
        <w:t>越来越多人选择将</w:t>
      </w:r>
      <w:r w:rsidR="003E29A0" w:rsidRPr="007922A0">
        <w:rPr>
          <w:rFonts w:ascii="宋体" w:eastAsia="宋体" w:hAnsi="宋体" w:hint="eastAsia"/>
          <w:kern w:val="2"/>
          <w:sz w:val="24"/>
          <w:szCs w:val="24"/>
        </w:rPr>
        <w:t>各种</w:t>
      </w:r>
      <w:r w:rsidR="004871FC" w:rsidRPr="007922A0">
        <w:rPr>
          <w:rFonts w:ascii="宋体" w:eastAsia="宋体" w:hAnsi="宋体"/>
          <w:kern w:val="2"/>
          <w:sz w:val="24"/>
          <w:szCs w:val="24"/>
        </w:rPr>
        <w:t>文件存储在云端</w:t>
      </w:r>
      <w:r w:rsidR="0031740A" w:rsidRPr="007922A0">
        <w:rPr>
          <w:rFonts w:ascii="宋体" w:eastAsia="宋体" w:hAnsi="宋体" w:hint="eastAsia"/>
          <w:kern w:val="2"/>
          <w:sz w:val="24"/>
          <w:szCs w:val="24"/>
        </w:rPr>
        <w:t>。这样可以</w:t>
      </w:r>
      <w:r w:rsidR="004871FC" w:rsidRPr="007922A0">
        <w:rPr>
          <w:rFonts w:ascii="宋体" w:eastAsia="宋体" w:hAnsi="宋体"/>
          <w:kern w:val="2"/>
          <w:sz w:val="24"/>
          <w:szCs w:val="24"/>
        </w:rPr>
        <w:t>随时随地的使用PC、便携式笔记本或</w:t>
      </w:r>
      <w:r w:rsidR="0031740A" w:rsidRPr="007922A0">
        <w:rPr>
          <w:rFonts w:ascii="宋体" w:eastAsia="宋体" w:hAnsi="宋体" w:hint="eastAsia"/>
          <w:kern w:val="2"/>
          <w:sz w:val="24"/>
          <w:szCs w:val="24"/>
        </w:rPr>
        <w:t>各种智能终端</w:t>
      </w:r>
      <w:r w:rsidR="004871FC" w:rsidRPr="007922A0">
        <w:rPr>
          <w:rFonts w:ascii="宋体" w:eastAsia="宋体" w:hAnsi="宋体"/>
          <w:kern w:val="2"/>
          <w:sz w:val="24"/>
          <w:szCs w:val="24"/>
        </w:rPr>
        <w:t>在线查看和管理文件</w:t>
      </w:r>
      <w:r w:rsidR="0031740A" w:rsidRPr="007922A0">
        <w:rPr>
          <w:rFonts w:ascii="宋体" w:eastAsia="宋体" w:hAnsi="宋体" w:hint="eastAsia"/>
          <w:kern w:val="2"/>
          <w:sz w:val="24"/>
          <w:szCs w:val="24"/>
        </w:rPr>
        <w:t>。</w:t>
      </w:r>
      <w:r w:rsidR="004871FC" w:rsidRPr="007922A0">
        <w:rPr>
          <w:rFonts w:ascii="宋体" w:eastAsia="宋体" w:hAnsi="宋体"/>
          <w:kern w:val="2"/>
          <w:sz w:val="24"/>
          <w:szCs w:val="24"/>
        </w:rPr>
        <w:t>这种文件管理方式</w:t>
      </w:r>
      <w:r w:rsidR="0031740A" w:rsidRPr="007922A0">
        <w:rPr>
          <w:rFonts w:ascii="宋体" w:eastAsia="宋体" w:hAnsi="宋体" w:hint="eastAsia"/>
          <w:kern w:val="2"/>
          <w:sz w:val="24"/>
          <w:szCs w:val="24"/>
        </w:rPr>
        <w:t>减少了</w:t>
      </w:r>
      <w:r w:rsidR="004871FC" w:rsidRPr="007922A0">
        <w:rPr>
          <w:rFonts w:ascii="宋体" w:eastAsia="宋体" w:hAnsi="宋体"/>
          <w:kern w:val="2"/>
          <w:sz w:val="24"/>
          <w:szCs w:val="24"/>
        </w:rPr>
        <w:t>繁杂的</w:t>
      </w:r>
      <w:r w:rsidR="0031740A" w:rsidRPr="007922A0">
        <w:rPr>
          <w:rFonts w:ascii="宋体" w:eastAsia="宋体" w:hAnsi="宋体" w:hint="eastAsia"/>
          <w:kern w:val="2"/>
          <w:sz w:val="24"/>
          <w:szCs w:val="24"/>
        </w:rPr>
        <w:t>文件</w:t>
      </w:r>
      <w:r w:rsidR="004871FC" w:rsidRPr="007922A0">
        <w:rPr>
          <w:rFonts w:ascii="宋体" w:eastAsia="宋体" w:hAnsi="宋体"/>
          <w:kern w:val="2"/>
          <w:sz w:val="24"/>
          <w:szCs w:val="24"/>
        </w:rPr>
        <w:t>存储和备份的操作，</w:t>
      </w:r>
      <w:r w:rsidR="0031740A" w:rsidRPr="007922A0">
        <w:rPr>
          <w:rFonts w:ascii="宋体" w:eastAsia="宋体" w:hAnsi="宋体" w:hint="eastAsia"/>
          <w:kern w:val="2"/>
          <w:sz w:val="24"/>
          <w:szCs w:val="24"/>
        </w:rPr>
        <w:t>人们</w:t>
      </w:r>
      <w:r w:rsidR="004871FC" w:rsidRPr="007922A0">
        <w:rPr>
          <w:rFonts w:ascii="宋体" w:eastAsia="宋体" w:hAnsi="宋体"/>
          <w:kern w:val="2"/>
          <w:sz w:val="24"/>
          <w:szCs w:val="24"/>
        </w:rPr>
        <w:t>从而更专心的专注于文件本身的内容。</w:t>
      </w:r>
    </w:p>
    <w:p w14:paraId="6F89EDC0" w14:textId="77777777" w:rsidR="00804329" w:rsidRPr="007922A0" w:rsidRDefault="00A14DE3" w:rsidP="006F0E81">
      <w:pPr>
        <w:spacing w:line="360" w:lineRule="auto"/>
        <w:ind w:firstLineChars="150" w:firstLine="360"/>
        <w:jc w:val="left"/>
        <w:rPr>
          <w:rFonts w:ascii="宋体" w:eastAsia="宋体" w:hAnsi="宋体"/>
          <w:kern w:val="2"/>
          <w:sz w:val="24"/>
          <w:szCs w:val="24"/>
        </w:rPr>
      </w:pPr>
      <w:commentRangeStart w:id="2"/>
      <w:r w:rsidRPr="007922A0">
        <w:rPr>
          <w:rFonts w:ascii="宋体" w:eastAsia="宋体" w:hAnsi="宋体" w:hint="eastAsia"/>
          <w:kern w:val="2"/>
          <w:sz w:val="24"/>
          <w:szCs w:val="24"/>
        </w:rPr>
        <w:t>一般</w:t>
      </w:r>
      <w:commentRangeEnd w:id="2"/>
      <w:r w:rsidR="00665E1A">
        <w:rPr>
          <w:rStyle w:val="af7"/>
        </w:rPr>
        <w:commentReference w:id="2"/>
      </w:r>
      <w:r w:rsidRPr="007922A0">
        <w:rPr>
          <w:rFonts w:ascii="宋体" w:eastAsia="宋体" w:hAnsi="宋体" w:hint="eastAsia"/>
          <w:kern w:val="2"/>
          <w:sz w:val="24"/>
          <w:szCs w:val="24"/>
        </w:rPr>
        <w:t>的</w:t>
      </w:r>
      <w:proofErr w:type="gramStart"/>
      <w:r w:rsidR="00804329" w:rsidRPr="007922A0">
        <w:rPr>
          <w:rFonts w:ascii="宋体" w:eastAsia="宋体" w:hAnsi="宋体" w:hint="eastAsia"/>
          <w:kern w:val="2"/>
          <w:sz w:val="24"/>
          <w:szCs w:val="24"/>
        </w:rPr>
        <w:t>网盘软件</w:t>
      </w:r>
      <w:proofErr w:type="gramEnd"/>
      <w:r w:rsidR="00804329" w:rsidRPr="007922A0">
        <w:rPr>
          <w:rFonts w:ascii="宋体" w:eastAsia="宋体" w:hAnsi="宋体" w:hint="eastAsia"/>
          <w:kern w:val="2"/>
          <w:sz w:val="24"/>
          <w:szCs w:val="24"/>
        </w:rPr>
        <w:t>给用户提供了文件的存储和管理等一系列功能，这些功能</w:t>
      </w:r>
      <w:r w:rsidRPr="007922A0">
        <w:rPr>
          <w:rFonts w:ascii="宋体" w:eastAsia="宋体" w:hAnsi="宋体" w:hint="eastAsia"/>
          <w:kern w:val="2"/>
          <w:sz w:val="24"/>
          <w:szCs w:val="24"/>
        </w:rPr>
        <w:t>能够让用户像在本地使用文件一样</w:t>
      </w:r>
      <w:r w:rsidR="000014A1" w:rsidRPr="007922A0">
        <w:rPr>
          <w:rFonts w:ascii="宋体" w:eastAsia="宋体" w:hAnsi="宋体" w:hint="eastAsia"/>
          <w:kern w:val="2"/>
          <w:sz w:val="24"/>
          <w:szCs w:val="24"/>
        </w:rPr>
        <w:t>方便快捷</w:t>
      </w:r>
      <w:r w:rsidR="00804329" w:rsidRPr="007922A0">
        <w:rPr>
          <w:rFonts w:ascii="宋体" w:eastAsia="宋体" w:hAnsi="宋体" w:hint="eastAsia"/>
          <w:kern w:val="2"/>
          <w:sz w:val="24"/>
          <w:szCs w:val="24"/>
        </w:rPr>
        <w:t>。</w:t>
      </w:r>
      <w:del w:id="3" w:author="WANG JINFAN" w:date="2019-03-26T09:37:00Z">
        <w:r w:rsidR="00807B16" w:rsidDel="00BF4A9E">
          <w:rPr>
            <w:rFonts w:ascii="宋体" w:eastAsia="宋体" w:hAnsi="宋体" w:hint="eastAsia"/>
            <w:kern w:val="2"/>
            <w:sz w:val="24"/>
            <w:szCs w:val="24"/>
          </w:rPr>
          <w:delText>但是在使用的便捷性之外</w:delText>
        </w:r>
      </w:del>
      <w:ins w:id="4" w:author="WANG JINFAN" w:date="2019-03-26T09:37:00Z">
        <w:r w:rsidR="00BF4A9E">
          <w:rPr>
            <w:rFonts w:ascii="宋体" w:eastAsia="宋体" w:hAnsi="宋体" w:hint="eastAsia"/>
            <w:kern w:val="2"/>
            <w:sz w:val="24"/>
            <w:szCs w:val="24"/>
          </w:rPr>
          <w:t>但人们在</w:t>
        </w:r>
        <w:proofErr w:type="gramStart"/>
        <w:r w:rsidR="00BF4A9E">
          <w:rPr>
            <w:rFonts w:ascii="宋体" w:eastAsia="宋体" w:hAnsi="宋体" w:hint="eastAsia"/>
            <w:kern w:val="2"/>
            <w:sz w:val="24"/>
            <w:szCs w:val="24"/>
          </w:rPr>
          <w:t>享受网盘服务</w:t>
        </w:r>
        <w:proofErr w:type="gramEnd"/>
        <w:r w:rsidR="00BF4A9E">
          <w:rPr>
            <w:rFonts w:ascii="宋体" w:eastAsia="宋体" w:hAnsi="宋体" w:hint="eastAsia"/>
            <w:kern w:val="2"/>
            <w:sz w:val="24"/>
            <w:szCs w:val="24"/>
          </w:rPr>
          <w:t>带来的便捷性的同时，亦面临这数据安全和隐私保护的风险</w:t>
        </w:r>
      </w:ins>
      <w:del w:id="5" w:author="WANG JINFAN" w:date="2019-03-26T09:37:00Z">
        <w:r w:rsidR="00807B16" w:rsidDel="00BF4A9E">
          <w:rPr>
            <w:rFonts w:ascii="宋体" w:eastAsia="宋体" w:hAnsi="宋体" w:hint="eastAsia"/>
            <w:kern w:val="2"/>
            <w:sz w:val="24"/>
            <w:szCs w:val="24"/>
          </w:rPr>
          <w:delText>，我们还需要考虑到我们使用的软件是否安全</w:delText>
        </w:r>
      </w:del>
      <w:r w:rsidR="00807B16">
        <w:rPr>
          <w:rFonts w:ascii="宋体" w:eastAsia="宋体" w:hAnsi="宋体" w:hint="eastAsia"/>
          <w:kern w:val="2"/>
          <w:sz w:val="24"/>
          <w:szCs w:val="24"/>
        </w:rPr>
        <w:t>。之</w:t>
      </w:r>
      <w:commentRangeStart w:id="6"/>
      <w:r w:rsidR="00807B16">
        <w:rPr>
          <w:rFonts w:ascii="宋体" w:eastAsia="宋体" w:hAnsi="宋体" w:hint="eastAsia"/>
          <w:kern w:val="2"/>
          <w:sz w:val="24"/>
          <w:szCs w:val="24"/>
        </w:rPr>
        <w:t>前苹果公司的iC</w:t>
      </w:r>
      <w:r w:rsidR="00807B16">
        <w:rPr>
          <w:rFonts w:ascii="宋体" w:eastAsia="宋体" w:hAnsi="宋体"/>
          <w:kern w:val="2"/>
          <w:sz w:val="24"/>
          <w:szCs w:val="24"/>
        </w:rPr>
        <w:t>loud</w:t>
      </w:r>
      <w:r w:rsidR="00807B16">
        <w:rPr>
          <w:rFonts w:ascii="宋体" w:eastAsia="宋体" w:hAnsi="宋体" w:hint="eastAsia"/>
          <w:kern w:val="2"/>
          <w:sz w:val="24"/>
          <w:szCs w:val="24"/>
        </w:rPr>
        <w:t>数据被黑客</w:t>
      </w:r>
      <w:r w:rsidR="00807B16">
        <w:rPr>
          <w:rFonts w:ascii="宋体" w:eastAsia="宋体" w:hAnsi="宋体" w:hint="eastAsia"/>
          <w:kern w:val="2"/>
          <w:sz w:val="24"/>
          <w:szCs w:val="24"/>
        </w:rPr>
        <w:lastRenderedPageBreak/>
        <w:t>攻击，导致大量的用户数据泄露。</w:t>
      </w:r>
      <w:commentRangeEnd w:id="6"/>
      <w:r w:rsidR="001C1B9F">
        <w:rPr>
          <w:rStyle w:val="af7"/>
        </w:rPr>
        <w:commentReference w:id="6"/>
      </w:r>
      <w:ins w:id="7" w:author="WANG JINFAN" w:date="2019-03-26T09:38:00Z">
        <w:r w:rsidR="00BF4A9E">
          <w:rPr>
            <w:rFonts w:ascii="宋体" w:eastAsia="宋体" w:hAnsi="宋体" w:hint="eastAsia"/>
            <w:kern w:val="2"/>
            <w:sz w:val="24"/>
            <w:szCs w:val="24"/>
          </w:rPr>
          <w:t>通常，</w:t>
        </w:r>
      </w:ins>
      <w:del w:id="8" w:author="WANG JINFAN" w:date="2019-03-26T09:38:00Z">
        <w:r w:rsidRPr="007922A0" w:rsidDel="00BF4A9E">
          <w:rPr>
            <w:rFonts w:ascii="宋体" w:eastAsia="宋体" w:hAnsi="宋体" w:hint="eastAsia"/>
            <w:kern w:val="2"/>
            <w:sz w:val="24"/>
            <w:szCs w:val="24"/>
          </w:rPr>
          <w:delText>然而一般</w:delText>
        </w:r>
      </w:del>
      <w:ins w:id="9" w:author="WANG JINFAN" w:date="2019-03-26T09:58:00Z">
        <w:r w:rsidR="00665E1A">
          <w:rPr>
            <w:rFonts w:ascii="宋体" w:eastAsia="宋体" w:hAnsi="宋体" w:hint="eastAsia"/>
            <w:kern w:val="2"/>
            <w:sz w:val="24"/>
            <w:szCs w:val="24"/>
          </w:rPr>
          <w:t>通常</w:t>
        </w:r>
      </w:ins>
      <w:r w:rsidRPr="007922A0">
        <w:rPr>
          <w:rFonts w:ascii="宋体" w:eastAsia="宋体" w:hAnsi="宋体" w:hint="eastAsia"/>
          <w:kern w:val="2"/>
          <w:sz w:val="24"/>
          <w:szCs w:val="24"/>
        </w:rPr>
        <w:t>的</w:t>
      </w:r>
      <w:proofErr w:type="gramStart"/>
      <w:r w:rsidR="00804329" w:rsidRPr="007922A0">
        <w:rPr>
          <w:rFonts w:ascii="宋体" w:eastAsia="宋体" w:hAnsi="宋体" w:hint="eastAsia"/>
          <w:kern w:val="2"/>
          <w:sz w:val="24"/>
          <w:szCs w:val="24"/>
        </w:rPr>
        <w:t>网盘软件</w:t>
      </w:r>
      <w:proofErr w:type="gramEnd"/>
      <w:r w:rsidR="00804329" w:rsidRPr="007922A0">
        <w:rPr>
          <w:rFonts w:ascii="宋体" w:eastAsia="宋体" w:hAnsi="宋体" w:hint="eastAsia"/>
          <w:kern w:val="2"/>
          <w:sz w:val="24"/>
          <w:szCs w:val="24"/>
        </w:rPr>
        <w:t>没有</w:t>
      </w:r>
      <w:r w:rsidRPr="007922A0">
        <w:rPr>
          <w:rFonts w:ascii="宋体" w:eastAsia="宋体" w:hAnsi="宋体" w:hint="eastAsia"/>
          <w:kern w:val="2"/>
          <w:sz w:val="24"/>
          <w:szCs w:val="24"/>
        </w:rPr>
        <w:t>给用户提供</w:t>
      </w:r>
      <w:del w:id="10" w:author="WANG JINFAN" w:date="2019-03-26T09:58:00Z">
        <w:r w:rsidR="00804329" w:rsidRPr="007922A0" w:rsidDel="00665E1A">
          <w:rPr>
            <w:rFonts w:ascii="宋体" w:eastAsia="宋体" w:hAnsi="宋体" w:hint="eastAsia"/>
            <w:kern w:val="2"/>
            <w:sz w:val="24"/>
            <w:szCs w:val="24"/>
          </w:rPr>
          <w:delText>任何</w:delText>
        </w:r>
      </w:del>
      <w:ins w:id="11" w:author="WANG JINFAN" w:date="2019-03-26T09:58:00Z">
        <w:r w:rsidR="00665E1A">
          <w:rPr>
            <w:rFonts w:ascii="宋体" w:eastAsia="宋体" w:hAnsi="宋体" w:hint="eastAsia"/>
            <w:kern w:val="2"/>
            <w:sz w:val="24"/>
            <w:szCs w:val="24"/>
          </w:rPr>
          <w:t>完善</w:t>
        </w:r>
      </w:ins>
      <w:r w:rsidR="00804329" w:rsidRPr="007922A0">
        <w:rPr>
          <w:rFonts w:ascii="宋体" w:eastAsia="宋体" w:hAnsi="宋体" w:hint="eastAsia"/>
          <w:kern w:val="2"/>
          <w:sz w:val="24"/>
          <w:szCs w:val="24"/>
        </w:rPr>
        <w:t>的加密保护措施，</w:t>
      </w:r>
      <w:del w:id="12" w:author="WANG JINFAN" w:date="2019-03-26T09:58:00Z">
        <w:r w:rsidR="00804329" w:rsidRPr="007922A0" w:rsidDel="00665E1A">
          <w:rPr>
            <w:rFonts w:ascii="宋体" w:eastAsia="宋体" w:hAnsi="宋体" w:hint="eastAsia"/>
            <w:kern w:val="2"/>
            <w:sz w:val="24"/>
            <w:szCs w:val="24"/>
          </w:rPr>
          <w:delText>换而言之，这种</w:delText>
        </w:r>
        <w:r w:rsidRPr="007922A0" w:rsidDel="00665E1A">
          <w:rPr>
            <w:rFonts w:ascii="宋体" w:eastAsia="宋体" w:hAnsi="宋体" w:hint="eastAsia"/>
            <w:kern w:val="2"/>
            <w:sz w:val="24"/>
            <w:szCs w:val="24"/>
          </w:rPr>
          <w:delText>网盘软件是</w:delText>
        </w:r>
      </w:del>
      <w:ins w:id="13" w:author="WANG JINFAN" w:date="2019-03-26T09:58:00Z">
        <w:r w:rsidR="00665E1A">
          <w:rPr>
            <w:rFonts w:ascii="宋体" w:eastAsia="宋体" w:hAnsi="宋体" w:hint="eastAsia"/>
            <w:kern w:val="2"/>
            <w:sz w:val="24"/>
            <w:szCs w:val="24"/>
          </w:rPr>
          <w:t>而是</w:t>
        </w:r>
      </w:ins>
      <w:r w:rsidR="00804329" w:rsidRPr="007922A0">
        <w:rPr>
          <w:rFonts w:ascii="宋体" w:eastAsia="宋体" w:hAnsi="宋体" w:hint="eastAsia"/>
          <w:kern w:val="2"/>
          <w:sz w:val="24"/>
          <w:szCs w:val="24"/>
        </w:rPr>
        <w:t>基于网络信道和服务器都可信的情况下</w:t>
      </w:r>
      <w:r w:rsidRPr="007922A0">
        <w:rPr>
          <w:rFonts w:ascii="宋体" w:eastAsia="宋体" w:hAnsi="宋体" w:hint="eastAsia"/>
          <w:kern w:val="2"/>
          <w:sz w:val="24"/>
          <w:szCs w:val="24"/>
        </w:rPr>
        <w:t>运行</w:t>
      </w:r>
      <w:r w:rsidR="00804329" w:rsidRPr="007922A0">
        <w:rPr>
          <w:rFonts w:ascii="宋体" w:eastAsia="宋体" w:hAnsi="宋体" w:hint="eastAsia"/>
          <w:kern w:val="2"/>
          <w:sz w:val="24"/>
          <w:szCs w:val="24"/>
        </w:rPr>
        <w:t>。</w:t>
      </w:r>
      <w:r w:rsidR="00DE5EE9" w:rsidRPr="007922A0">
        <w:rPr>
          <w:rFonts w:ascii="宋体" w:eastAsia="宋体" w:hAnsi="宋体" w:hint="eastAsia"/>
          <w:kern w:val="2"/>
          <w:sz w:val="24"/>
          <w:szCs w:val="24"/>
        </w:rPr>
        <w:t>然而现实中的网络情况是复杂且不安全的，</w:t>
      </w:r>
      <w:commentRangeStart w:id="14"/>
      <w:r w:rsidR="00DE5EE9" w:rsidRPr="007922A0">
        <w:rPr>
          <w:rFonts w:ascii="宋体" w:eastAsia="宋体" w:hAnsi="宋体" w:hint="eastAsia"/>
          <w:kern w:val="2"/>
          <w:sz w:val="24"/>
          <w:szCs w:val="24"/>
        </w:rPr>
        <w:t>而</w:t>
      </w:r>
      <w:r w:rsidRPr="007922A0">
        <w:rPr>
          <w:rFonts w:ascii="宋体" w:eastAsia="宋体" w:hAnsi="宋体" w:hint="eastAsia"/>
          <w:kern w:val="2"/>
          <w:sz w:val="24"/>
          <w:szCs w:val="24"/>
        </w:rPr>
        <w:t>且</w:t>
      </w:r>
      <w:r w:rsidR="00DE5EE9" w:rsidRPr="007922A0">
        <w:rPr>
          <w:rFonts w:ascii="宋体" w:eastAsia="宋体" w:hAnsi="宋体" w:hint="eastAsia"/>
          <w:kern w:val="2"/>
          <w:sz w:val="24"/>
          <w:szCs w:val="24"/>
        </w:rPr>
        <w:t>服务器也不是完全可信的。</w:t>
      </w:r>
      <w:commentRangeEnd w:id="14"/>
      <w:r w:rsidR="00665E1A">
        <w:rPr>
          <w:rStyle w:val="af7"/>
        </w:rPr>
        <w:commentReference w:id="14"/>
      </w:r>
      <w:r w:rsidR="00841E34" w:rsidRPr="007922A0">
        <w:rPr>
          <w:rFonts w:ascii="宋体" w:eastAsia="宋体" w:hAnsi="宋体" w:hint="eastAsia"/>
          <w:kern w:val="2"/>
          <w:sz w:val="24"/>
          <w:szCs w:val="24"/>
        </w:rPr>
        <w:t>因此，一个能安全存储文件的</w:t>
      </w:r>
      <w:proofErr w:type="gramStart"/>
      <w:r w:rsidR="00841E34" w:rsidRPr="007922A0">
        <w:rPr>
          <w:rFonts w:ascii="宋体" w:eastAsia="宋体" w:hAnsi="宋体" w:hint="eastAsia"/>
          <w:kern w:val="2"/>
          <w:sz w:val="24"/>
          <w:szCs w:val="24"/>
        </w:rPr>
        <w:t>网盘软件</w:t>
      </w:r>
      <w:proofErr w:type="gramEnd"/>
      <w:r w:rsidRPr="007922A0">
        <w:rPr>
          <w:rFonts w:ascii="宋体" w:eastAsia="宋体" w:hAnsi="宋体" w:hint="eastAsia"/>
          <w:kern w:val="2"/>
          <w:sz w:val="24"/>
          <w:szCs w:val="24"/>
        </w:rPr>
        <w:t>是符合用户需求的</w:t>
      </w:r>
      <w:r w:rsidR="00841E34" w:rsidRPr="007922A0">
        <w:rPr>
          <w:rFonts w:ascii="宋体" w:eastAsia="宋体" w:hAnsi="宋体" w:hint="eastAsia"/>
          <w:kern w:val="2"/>
          <w:sz w:val="24"/>
          <w:szCs w:val="24"/>
        </w:rPr>
        <w:t>。</w:t>
      </w:r>
      <w:r w:rsidR="000014A1" w:rsidRPr="007922A0">
        <w:rPr>
          <w:rFonts w:ascii="宋体" w:eastAsia="宋体" w:hAnsi="宋体" w:hint="eastAsia"/>
          <w:kern w:val="2"/>
          <w:sz w:val="24"/>
          <w:szCs w:val="24"/>
        </w:rPr>
        <w:t>在保证用户文件安全的基础上，用户在</w:t>
      </w:r>
      <w:proofErr w:type="gramStart"/>
      <w:r w:rsidR="000014A1" w:rsidRPr="007922A0">
        <w:rPr>
          <w:rFonts w:ascii="宋体" w:eastAsia="宋体" w:hAnsi="宋体" w:hint="eastAsia"/>
          <w:kern w:val="2"/>
          <w:sz w:val="24"/>
          <w:szCs w:val="24"/>
        </w:rPr>
        <w:t>网盘软件</w:t>
      </w:r>
      <w:proofErr w:type="gramEnd"/>
      <w:r w:rsidR="000014A1" w:rsidRPr="007922A0">
        <w:rPr>
          <w:rFonts w:ascii="宋体" w:eastAsia="宋体" w:hAnsi="宋体" w:hint="eastAsia"/>
          <w:kern w:val="2"/>
          <w:sz w:val="24"/>
          <w:szCs w:val="24"/>
        </w:rPr>
        <w:t>使用过程中的信息与隐私也是需要关注的。</w:t>
      </w:r>
      <w:r w:rsidR="00807B16">
        <w:rPr>
          <w:rFonts w:ascii="宋体" w:eastAsia="宋体" w:hAnsi="宋体" w:hint="eastAsia"/>
          <w:kern w:val="2"/>
          <w:sz w:val="24"/>
          <w:szCs w:val="24"/>
        </w:rPr>
        <w:t>而之前2</w:t>
      </w:r>
      <w:r w:rsidR="00807B16">
        <w:rPr>
          <w:rFonts w:ascii="宋体" w:eastAsia="宋体" w:hAnsi="宋体"/>
          <w:kern w:val="2"/>
          <w:sz w:val="24"/>
          <w:szCs w:val="24"/>
        </w:rPr>
        <w:t>018</w:t>
      </w:r>
      <w:r w:rsidR="00807B16">
        <w:rPr>
          <w:rFonts w:ascii="宋体" w:eastAsia="宋体" w:hAnsi="宋体" w:hint="eastAsia"/>
          <w:kern w:val="2"/>
          <w:sz w:val="24"/>
          <w:szCs w:val="24"/>
        </w:rPr>
        <w:t>年Fa</w:t>
      </w:r>
      <w:r w:rsidR="00807B16">
        <w:rPr>
          <w:rFonts w:ascii="宋体" w:eastAsia="宋体" w:hAnsi="宋体"/>
          <w:kern w:val="2"/>
          <w:sz w:val="24"/>
          <w:szCs w:val="24"/>
        </w:rPr>
        <w:t>cebook</w:t>
      </w:r>
      <w:r w:rsidR="00807B16">
        <w:rPr>
          <w:rFonts w:ascii="宋体" w:eastAsia="宋体" w:hAnsi="宋体" w:hint="eastAsia"/>
          <w:kern w:val="2"/>
          <w:sz w:val="24"/>
          <w:szCs w:val="24"/>
        </w:rPr>
        <w:t>就被爆出泄露用户隐私数据给其他公司分析使用。</w:t>
      </w:r>
      <w:proofErr w:type="gramStart"/>
      <w:r w:rsidR="00807B16">
        <w:rPr>
          <w:rFonts w:ascii="宋体" w:eastAsia="宋体" w:hAnsi="宋体" w:hint="eastAsia"/>
          <w:kern w:val="2"/>
          <w:sz w:val="24"/>
          <w:szCs w:val="24"/>
        </w:rPr>
        <w:t>网盘软件</w:t>
      </w:r>
      <w:proofErr w:type="gramEnd"/>
      <w:r w:rsidR="00807B16">
        <w:rPr>
          <w:rFonts w:ascii="宋体" w:eastAsia="宋体" w:hAnsi="宋体" w:hint="eastAsia"/>
          <w:kern w:val="2"/>
          <w:sz w:val="24"/>
          <w:szCs w:val="24"/>
        </w:rPr>
        <w:t>的使用中用户也会有一些隐私行为并不想被服务端收集，</w:t>
      </w:r>
      <w:r w:rsidR="000014A1" w:rsidRPr="007922A0">
        <w:rPr>
          <w:rFonts w:ascii="宋体" w:eastAsia="宋体" w:hAnsi="宋体" w:hint="eastAsia"/>
          <w:kern w:val="2"/>
          <w:sz w:val="24"/>
          <w:szCs w:val="24"/>
        </w:rPr>
        <w:t>例如</w:t>
      </w:r>
      <w:r w:rsidR="00841E34" w:rsidRPr="007922A0">
        <w:rPr>
          <w:rFonts w:ascii="宋体" w:eastAsia="宋体" w:hAnsi="宋体" w:hint="eastAsia"/>
          <w:kern w:val="2"/>
          <w:sz w:val="24"/>
          <w:szCs w:val="24"/>
        </w:rPr>
        <w:t>用户会对自己的文件进行检索，而如何保护用户</w:t>
      </w:r>
      <w:r w:rsidR="00DB1A58">
        <w:rPr>
          <w:rFonts w:ascii="宋体" w:eastAsia="宋体" w:hAnsi="宋体" w:hint="eastAsia"/>
          <w:kern w:val="2"/>
          <w:sz w:val="24"/>
          <w:szCs w:val="24"/>
        </w:rPr>
        <w:t>检索</w:t>
      </w:r>
      <w:r w:rsidR="00841E34" w:rsidRPr="007922A0">
        <w:rPr>
          <w:rFonts w:ascii="宋体" w:eastAsia="宋体" w:hAnsi="宋体" w:hint="eastAsia"/>
          <w:kern w:val="2"/>
          <w:sz w:val="24"/>
          <w:szCs w:val="24"/>
        </w:rPr>
        <w:t>记录的隐私又是另一个重点。</w:t>
      </w:r>
    </w:p>
    <w:p w14:paraId="1972DD3B" w14:textId="77777777" w:rsidR="00791250" w:rsidRPr="007922A0" w:rsidRDefault="00791250" w:rsidP="006F0E81">
      <w:pPr>
        <w:spacing w:line="360" w:lineRule="auto"/>
        <w:ind w:firstLineChars="150" w:firstLine="360"/>
        <w:jc w:val="left"/>
        <w:rPr>
          <w:rFonts w:ascii="宋体" w:eastAsia="宋体" w:hAnsi="宋体"/>
          <w:kern w:val="2"/>
          <w:sz w:val="24"/>
          <w:szCs w:val="24"/>
        </w:rPr>
      </w:pPr>
    </w:p>
    <w:p w14:paraId="669DEB49" w14:textId="77777777" w:rsidR="00187E50" w:rsidRPr="007922A0" w:rsidRDefault="008C0034" w:rsidP="006F0E81">
      <w:pPr>
        <w:pStyle w:val="1"/>
        <w:spacing w:line="360" w:lineRule="auto"/>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14:paraId="53583AF7" w14:textId="77777777" w:rsidR="00366624"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14:paraId="7ADB01B3" w14:textId="77777777" w:rsidR="00366624" w:rsidRPr="007922A0" w:rsidRDefault="00366624" w:rsidP="006F0E81">
      <w:pPr>
        <w:spacing w:line="360" w:lineRule="auto"/>
        <w:ind w:firstLineChars="150" w:firstLine="480"/>
        <w:jc w:val="left"/>
        <w:rPr>
          <w:rFonts w:ascii="宋体" w:eastAsia="宋体" w:hAnsi="宋体"/>
          <w:kern w:val="2"/>
          <w:sz w:val="24"/>
          <w:szCs w:val="24"/>
        </w:rPr>
      </w:pPr>
      <w:r>
        <w:rPr>
          <w:rFonts w:hint="eastAsia"/>
          <w:sz w:val="32"/>
          <w:szCs w:val="32"/>
        </w:rPr>
        <w:t xml:space="preserve"> </w:t>
      </w:r>
      <w:r>
        <w:rPr>
          <w:sz w:val="32"/>
          <w:szCs w:val="32"/>
        </w:rPr>
        <w:t xml:space="preserve"> </w:t>
      </w:r>
      <w:r w:rsidRPr="007922A0">
        <w:rPr>
          <w:rFonts w:ascii="宋体" w:eastAsia="宋体" w:hAnsi="宋体" w:hint="eastAsia"/>
          <w:kern w:val="2"/>
          <w:sz w:val="24"/>
          <w:szCs w:val="24"/>
        </w:rPr>
        <w:t>加</w:t>
      </w:r>
      <w:commentRangeStart w:id="15"/>
      <w:r w:rsidRPr="007922A0">
        <w:rPr>
          <w:rFonts w:ascii="宋体" w:eastAsia="宋体" w:hAnsi="宋体" w:hint="eastAsia"/>
          <w:kern w:val="2"/>
          <w:sz w:val="24"/>
          <w:szCs w:val="24"/>
        </w:rPr>
        <w:t>密搜索，又称可搜索加密（se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w:t>
      </w:r>
      <w:commentRangeEnd w:id="15"/>
      <w:r w:rsidR="00665E1A">
        <w:rPr>
          <w:rStyle w:val="af7"/>
        </w:rPr>
        <w:commentReference w:id="15"/>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14:paraId="3EDD266A" w14:textId="77777777" w:rsidR="00187E50"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14:paraId="45178A0C" w14:textId="77777777"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当今社会也不乏一些主流</w:t>
      </w:r>
      <w:proofErr w:type="gramStart"/>
      <w:r w:rsidRPr="007922A0">
        <w:rPr>
          <w:rFonts w:ascii="宋体" w:eastAsia="宋体" w:hAnsi="宋体"/>
          <w:kern w:val="2"/>
          <w:sz w:val="24"/>
          <w:szCs w:val="24"/>
        </w:rPr>
        <w:t>的网盘服务</w:t>
      </w:r>
      <w:proofErr w:type="gramEnd"/>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w:t>
      </w:r>
      <w:proofErr w:type="gramEnd"/>
      <w:r w:rsidRPr="007922A0">
        <w:rPr>
          <w:rFonts w:ascii="宋体" w:eastAsia="宋体" w:hAnsi="宋体"/>
          <w:kern w:val="2"/>
          <w:sz w:val="24"/>
          <w:szCs w:val="24"/>
        </w:rPr>
        <w:t>和国外Dropbox公司的Dropbox。这些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网盘服</w:t>
      </w:r>
      <w:proofErr w:type="gramEnd"/>
      <w:r w:rsidRPr="007922A0">
        <w:rPr>
          <w:rFonts w:ascii="宋体" w:eastAsia="宋体" w:hAnsi="宋体"/>
          <w:kern w:val="2"/>
          <w:sz w:val="24"/>
          <w:szCs w:val="24"/>
        </w:rPr>
        <w:t>务可能存在一些安全漏洞和隐私问题。</w:t>
      </w:r>
    </w:p>
    <w:p w14:paraId="3317CA86" w14:textId="77777777"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就当今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proofErr w:type="gramStart"/>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对比</w:t>
      </w:r>
      <w:proofErr w:type="gramEnd"/>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proofErr w:type="gramStart"/>
      <w:r w:rsidRPr="007922A0">
        <w:rPr>
          <w:rFonts w:ascii="宋体" w:eastAsia="宋体" w:hAnsi="宋体"/>
          <w:kern w:val="2"/>
          <w:sz w:val="24"/>
          <w:szCs w:val="24"/>
        </w:rPr>
        <w:t>网盘</w:t>
      </w:r>
      <w:r w:rsidR="00B11224">
        <w:rPr>
          <w:rFonts w:ascii="宋体" w:eastAsia="宋体" w:hAnsi="宋体" w:hint="eastAsia"/>
          <w:kern w:val="2"/>
          <w:sz w:val="24"/>
          <w:szCs w:val="24"/>
        </w:rPr>
        <w:t>产</w:t>
      </w:r>
      <w:proofErr w:type="gramEnd"/>
      <w:r w:rsidR="00B11224">
        <w:rPr>
          <w:rFonts w:ascii="宋体" w:eastAsia="宋体" w:hAnsi="宋体" w:hint="eastAsia"/>
          <w:kern w:val="2"/>
          <w:sz w:val="24"/>
          <w:szCs w:val="24"/>
        </w:rPr>
        <w:t>品</w:t>
      </w:r>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14:paraId="32C13A31" w14:textId="77777777"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有115网盘、</w:t>
      </w:r>
      <w:proofErr w:type="gramStart"/>
      <w:r w:rsidRPr="007922A0">
        <w:rPr>
          <w:rFonts w:ascii="宋体" w:eastAsia="宋体" w:hAnsi="宋体"/>
          <w:kern w:val="2"/>
          <w:sz w:val="24"/>
          <w:szCs w:val="24"/>
        </w:rPr>
        <w:t>百度网盘</w:t>
      </w:r>
      <w:proofErr w:type="gramEnd"/>
      <w:r w:rsidRPr="007922A0">
        <w:rPr>
          <w:rFonts w:ascii="宋体" w:eastAsia="宋体" w:hAnsi="宋体"/>
          <w:kern w:val="2"/>
          <w:sz w:val="24"/>
          <w:szCs w:val="24"/>
        </w:rPr>
        <w:t>等。</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Pr="007922A0">
        <w:rPr>
          <w:rFonts w:ascii="宋体" w:eastAsia="宋体" w:hAnsi="宋体"/>
          <w:kern w:val="2"/>
          <w:sz w:val="24"/>
          <w:szCs w:val="24"/>
        </w:rPr>
        <w:t>用户的</w:t>
      </w:r>
      <w:r w:rsidR="00206F47" w:rsidRPr="007922A0">
        <w:rPr>
          <w:rFonts w:ascii="宋体" w:eastAsia="宋体" w:hAnsi="宋体" w:hint="eastAsia"/>
          <w:kern w:val="2"/>
          <w:sz w:val="24"/>
          <w:szCs w:val="24"/>
        </w:rPr>
        <w:t>任意</w:t>
      </w:r>
      <w:r w:rsidRPr="007922A0">
        <w:rPr>
          <w:rFonts w:ascii="宋体" w:eastAsia="宋体" w:hAnsi="宋体"/>
          <w:kern w:val="2"/>
          <w:sz w:val="24"/>
          <w:szCs w:val="24"/>
        </w:rPr>
        <w:t>数据内容可以被服务商获知，用户的隐私得不到保证。其次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w:t>
      </w:r>
      <w:r w:rsidRPr="007922A0">
        <w:rPr>
          <w:rFonts w:ascii="宋体" w:eastAsia="宋体" w:hAnsi="宋体"/>
          <w:kern w:val="2"/>
          <w:sz w:val="24"/>
          <w:szCs w:val="24"/>
        </w:rPr>
        <w:lastRenderedPageBreak/>
        <w:t>上传和明文保存</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，用户数据的安全也受到</w:t>
      </w:r>
      <w:r w:rsidR="00206F47" w:rsidRPr="007922A0">
        <w:rPr>
          <w:rFonts w:ascii="宋体" w:eastAsia="宋体" w:hAnsi="宋体" w:hint="eastAsia"/>
          <w:kern w:val="2"/>
          <w:sz w:val="24"/>
          <w:szCs w:val="24"/>
        </w:rPr>
        <w:t>一定的</w:t>
      </w:r>
      <w:proofErr w:type="gramStart"/>
      <w:r w:rsidRPr="007922A0">
        <w:rPr>
          <w:rFonts w:ascii="宋体" w:eastAsia="宋体" w:hAnsi="宋体"/>
          <w:kern w:val="2"/>
          <w:sz w:val="24"/>
          <w:szCs w:val="24"/>
        </w:rPr>
        <w:t>的</w:t>
      </w:r>
      <w:proofErr w:type="gramEnd"/>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14:paraId="39E23687" w14:textId="77777777" w:rsidR="00B11224" w:rsidRDefault="00187E50" w:rsidP="006F0E81">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t>第二类网盘是</w:t>
      </w:r>
      <w:proofErr w:type="gramEnd"/>
      <w:r w:rsidR="00032379">
        <w:rPr>
          <w:rFonts w:ascii="宋体" w:eastAsia="宋体" w:hAnsi="宋体" w:hint="eastAsia"/>
          <w:kern w:val="2"/>
          <w:sz w:val="24"/>
          <w:szCs w:val="24"/>
        </w:rPr>
        <w:t>服务商</w:t>
      </w:r>
      <w:r w:rsidRPr="007922A0">
        <w:rPr>
          <w:rFonts w:ascii="宋体" w:eastAsia="宋体" w:hAnsi="宋体"/>
          <w:kern w:val="2"/>
          <w:sz w:val="24"/>
          <w:szCs w:val="24"/>
        </w:rPr>
        <w:t>提供商</w:t>
      </w:r>
      <w:r w:rsidR="00F15201" w:rsidRPr="007922A0">
        <w:rPr>
          <w:rFonts w:ascii="宋体" w:eastAsia="宋体" w:hAnsi="宋体" w:hint="eastAsia"/>
          <w:kern w:val="2"/>
          <w:sz w:val="24"/>
          <w:szCs w:val="24"/>
        </w:rPr>
        <w:t>采用</w:t>
      </w:r>
      <w:r w:rsidRPr="007922A0">
        <w:rPr>
          <w:rFonts w:ascii="宋体" w:eastAsia="宋体" w:hAnsi="宋体"/>
          <w:kern w:val="2"/>
          <w:sz w:val="24"/>
          <w:szCs w:val="24"/>
        </w:rPr>
        <w:t>对用户保存的文件进行加密和解密</w:t>
      </w:r>
      <w:r w:rsidR="00F15201" w:rsidRPr="007922A0">
        <w:rPr>
          <w:rFonts w:ascii="宋体" w:eastAsia="宋体" w:hAnsi="宋体" w:hint="eastAsia"/>
          <w:kern w:val="2"/>
          <w:sz w:val="24"/>
          <w:szCs w:val="24"/>
        </w:rPr>
        <w:t>的安全措施</w:t>
      </w:r>
      <w:r w:rsidRPr="007922A0">
        <w:rPr>
          <w:rFonts w:ascii="宋体" w:eastAsia="宋体" w:hAnsi="宋体"/>
          <w:kern w:val="2"/>
          <w:sz w:val="24"/>
          <w:szCs w:val="24"/>
        </w:rPr>
        <w:t>。</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代表是Dropbox公司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206F47" w:rsidRPr="007922A0">
        <w:rPr>
          <w:rFonts w:ascii="宋体" w:eastAsia="宋体" w:hAnsi="宋体" w:hint="eastAsia"/>
          <w:kern w:val="2"/>
          <w:sz w:val="24"/>
          <w:szCs w:val="24"/>
        </w:rPr>
        <w:t>对文件进行加密</w:t>
      </w:r>
      <w:r w:rsidRPr="007922A0">
        <w:rPr>
          <w:rFonts w:ascii="宋体" w:eastAsia="宋体" w:hAnsi="宋体"/>
          <w:kern w:val="2"/>
          <w:sz w:val="24"/>
          <w:szCs w:val="24"/>
        </w:rPr>
        <w:t>首先</w:t>
      </w:r>
      <w:r w:rsidR="00206F47" w:rsidRPr="007922A0">
        <w:rPr>
          <w:rFonts w:ascii="宋体" w:eastAsia="宋体" w:hAnsi="宋体" w:hint="eastAsia"/>
          <w:kern w:val="2"/>
          <w:sz w:val="24"/>
          <w:szCs w:val="24"/>
        </w:rPr>
        <w:t>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安全问题，只要服务商加密解密的密钥不丢失，那么服务商可以防止他人盗取数据内容。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F15201" w:rsidRPr="007922A0">
        <w:rPr>
          <w:rFonts w:ascii="宋体" w:eastAsia="宋体" w:hAnsi="宋体" w:hint="eastAsia"/>
          <w:kern w:val="2"/>
          <w:sz w:val="24"/>
          <w:szCs w:val="24"/>
        </w:rPr>
        <w:t>，导致服务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Pr="007922A0">
        <w:rPr>
          <w:rFonts w:ascii="宋体" w:eastAsia="宋体" w:hAnsi="宋体"/>
          <w:kern w:val="2"/>
          <w:sz w:val="24"/>
          <w:szCs w:val="24"/>
        </w:rPr>
        <w:t>用户数据的能力，</w:t>
      </w:r>
      <w:r w:rsidR="00F15201" w:rsidRPr="007922A0">
        <w:rPr>
          <w:rFonts w:ascii="宋体" w:eastAsia="宋体" w:hAnsi="宋体" w:hint="eastAsia"/>
          <w:kern w:val="2"/>
          <w:sz w:val="24"/>
          <w:szCs w:val="24"/>
        </w:rPr>
        <w:t>所以</w:t>
      </w:r>
      <w:r w:rsidRPr="007922A0">
        <w:rPr>
          <w:rFonts w:ascii="宋体" w:eastAsia="宋体" w:hAnsi="宋体"/>
          <w:kern w:val="2"/>
          <w:sz w:val="24"/>
          <w:szCs w:val="24"/>
        </w:rPr>
        <w:t>用户的隐私问题还是没有很好地解决。</w:t>
      </w:r>
      <w:r w:rsidR="00F01470" w:rsidRPr="007922A0">
        <w:rPr>
          <w:rFonts w:ascii="宋体" w:eastAsia="宋体" w:hAnsi="宋体" w:hint="eastAsia"/>
          <w:kern w:val="2"/>
          <w:sz w:val="24"/>
          <w:szCs w:val="24"/>
        </w:rPr>
        <w:t>此外，这种加密手段是服务商在云端进行，在网络信道不可信情况下，用户上传文件时仍有可能被截取数据内容。</w:t>
      </w:r>
    </w:p>
    <w:p w14:paraId="3652B2E2" w14:textId="77777777" w:rsidR="00187E50" w:rsidRPr="007922A0" w:rsidRDefault="00187E50" w:rsidP="006F0E81">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t>第三类网盘</w:t>
      </w:r>
      <w:r w:rsidR="00032379">
        <w:rPr>
          <w:rFonts w:ascii="宋体" w:eastAsia="宋体" w:hAnsi="宋体" w:hint="eastAsia"/>
          <w:kern w:val="2"/>
          <w:sz w:val="24"/>
          <w:szCs w:val="24"/>
        </w:rPr>
        <w:t>是</w:t>
      </w:r>
      <w:proofErr w:type="gramEnd"/>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网盘代表</w:t>
      </w:r>
      <w:proofErr w:type="gramEnd"/>
      <w:r w:rsidRPr="007922A0">
        <w:rPr>
          <w:rFonts w:ascii="宋体" w:eastAsia="宋体" w:hAnsi="宋体"/>
          <w:kern w:val="2"/>
          <w:sz w:val="24"/>
          <w:szCs w:val="24"/>
        </w:rPr>
        <w:t>是一个叫“隐形云”的产品，是由”是杭州奕锐电子有限公司和阿里云合作推出的一个云盘。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Pr="007922A0">
        <w:rPr>
          <w:rFonts w:ascii="宋体" w:eastAsia="宋体" w:hAnsi="宋体"/>
          <w:kern w:val="2"/>
          <w:sz w:val="24"/>
          <w:szCs w:val="24"/>
        </w:rPr>
        <w:t>这种产品可以保护用户的隐私，</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w:t>
      </w:r>
      <w:proofErr w:type="gramStart"/>
      <w:r w:rsidRPr="007922A0">
        <w:rPr>
          <w:rFonts w:ascii="宋体" w:eastAsia="宋体" w:hAnsi="宋体" w:hint="eastAsia"/>
          <w:kern w:val="2"/>
          <w:sz w:val="24"/>
          <w:szCs w:val="24"/>
        </w:rPr>
        <w:t>在网盘</w:t>
      </w:r>
      <w:r w:rsidRPr="007922A0">
        <w:rPr>
          <w:rFonts w:ascii="宋体" w:eastAsia="宋体" w:hAnsi="宋体"/>
          <w:kern w:val="2"/>
          <w:sz w:val="24"/>
          <w:szCs w:val="24"/>
        </w:rPr>
        <w:t>使用</w:t>
      </w:r>
      <w:proofErr w:type="gramEnd"/>
      <w:r w:rsidRPr="007922A0">
        <w:rPr>
          <w:rFonts w:ascii="宋体" w:eastAsia="宋体" w:hAnsi="宋体"/>
          <w:kern w:val="2"/>
          <w:sz w:val="24"/>
          <w:szCs w:val="24"/>
        </w:rPr>
        <w:t>中</w:t>
      </w:r>
      <w:r w:rsidRPr="007922A0">
        <w:rPr>
          <w:rFonts w:ascii="宋体" w:eastAsia="宋体" w:hAnsi="宋体" w:hint="eastAsia"/>
          <w:kern w:val="2"/>
          <w:sz w:val="24"/>
          <w:szCs w:val="24"/>
        </w:rPr>
        <w:t>对自身数据进行检索</w:t>
      </w:r>
      <w:r w:rsidRPr="007922A0">
        <w:rPr>
          <w:rFonts w:ascii="宋体" w:eastAsia="宋体" w:hAnsi="宋体"/>
          <w:kern w:val="2"/>
          <w:sz w:val="24"/>
          <w:szCs w:val="24"/>
        </w:rPr>
        <w:t>时</w:t>
      </w:r>
      <w:r w:rsidRPr="007922A0">
        <w:rPr>
          <w:rFonts w:ascii="宋体" w:eastAsia="宋体" w:hAnsi="宋体" w:hint="eastAsia"/>
          <w:kern w:val="2"/>
          <w:sz w:val="24"/>
          <w:szCs w:val="24"/>
        </w:rPr>
        <w:t>，</w:t>
      </w:r>
      <w:proofErr w:type="gramStart"/>
      <w:r w:rsidRPr="007922A0">
        <w:rPr>
          <w:rFonts w:ascii="宋体" w:eastAsia="宋体" w:hAnsi="宋体" w:hint="eastAsia"/>
          <w:kern w:val="2"/>
          <w:sz w:val="24"/>
          <w:szCs w:val="24"/>
        </w:rPr>
        <w:t>网盘</w:t>
      </w:r>
      <w:r w:rsidRPr="007922A0">
        <w:rPr>
          <w:rFonts w:ascii="宋体" w:eastAsia="宋体" w:hAnsi="宋体"/>
          <w:kern w:val="2"/>
          <w:sz w:val="24"/>
          <w:szCs w:val="24"/>
        </w:rPr>
        <w:t>并没</w:t>
      </w:r>
      <w:proofErr w:type="gramEnd"/>
      <w:r w:rsidRPr="007922A0">
        <w:rPr>
          <w:rFonts w:ascii="宋体" w:eastAsia="宋体" w:hAnsi="宋体"/>
          <w:kern w:val="2"/>
          <w:sz w:val="24"/>
          <w:szCs w:val="24"/>
        </w:rPr>
        <w:t>有对用户搜索信息进行加密，</w:t>
      </w:r>
      <w:r w:rsidR="00AA6CB0" w:rsidRPr="007922A0">
        <w:rPr>
          <w:rFonts w:ascii="宋体" w:eastAsia="宋体" w:hAnsi="宋体" w:hint="eastAsia"/>
          <w:kern w:val="2"/>
          <w:sz w:val="24"/>
          <w:szCs w:val="24"/>
        </w:rPr>
        <w:t>而</w:t>
      </w:r>
      <w:r w:rsidRPr="007922A0">
        <w:rPr>
          <w:rFonts w:ascii="宋体" w:eastAsia="宋体" w:hAnsi="宋体" w:hint="eastAsia"/>
          <w:kern w:val="2"/>
          <w:sz w:val="24"/>
          <w:szCs w:val="24"/>
        </w:rPr>
        <w:t>这样</w:t>
      </w:r>
      <w:r w:rsidRPr="007922A0">
        <w:rPr>
          <w:rFonts w:ascii="宋体" w:eastAsia="宋体" w:hAnsi="宋体"/>
          <w:kern w:val="2"/>
          <w:sz w:val="24"/>
          <w:szCs w:val="24"/>
        </w:rPr>
        <w:t>有可能造成用户的部分信息泄露</w:t>
      </w:r>
      <w:r w:rsidRPr="007922A0">
        <w:rPr>
          <w:rFonts w:ascii="宋体" w:eastAsia="宋体" w:hAnsi="宋体" w:hint="eastAsia"/>
          <w:kern w:val="2"/>
          <w:sz w:val="24"/>
          <w:szCs w:val="24"/>
        </w:rPr>
        <w:t>，对数据存储的安全也造成了很大的挑战</w:t>
      </w:r>
      <w:r w:rsidRPr="007922A0">
        <w:rPr>
          <w:rFonts w:ascii="宋体" w:eastAsia="宋体" w:hAnsi="宋体"/>
          <w:kern w:val="2"/>
          <w:sz w:val="24"/>
          <w:szCs w:val="24"/>
        </w:rPr>
        <w:t>。</w:t>
      </w:r>
      <w:r w:rsidRPr="007922A0">
        <w:rPr>
          <w:rFonts w:ascii="宋体" w:eastAsia="宋体" w:hAnsi="宋体" w:hint="eastAsia"/>
          <w:kern w:val="2"/>
          <w:sz w:val="24"/>
          <w:szCs w:val="24"/>
        </w:rPr>
        <w:t>因此一个既能安全存储用户数据又能支持对搜索记录加密</w:t>
      </w:r>
      <w:proofErr w:type="gramStart"/>
      <w:r w:rsidRPr="007922A0">
        <w:rPr>
          <w:rFonts w:ascii="宋体" w:eastAsia="宋体" w:hAnsi="宋体" w:hint="eastAsia"/>
          <w:kern w:val="2"/>
          <w:sz w:val="24"/>
          <w:szCs w:val="24"/>
        </w:rPr>
        <w:t>的网盘是</w:t>
      </w:r>
      <w:proofErr w:type="gramEnd"/>
      <w:r w:rsidRPr="007922A0">
        <w:rPr>
          <w:rFonts w:ascii="宋体" w:eastAsia="宋体" w:hAnsi="宋体" w:hint="eastAsia"/>
          <w:kern w:val="2"/>
          <w:sz w:val="24"/>
          <w:szCs w:val="24"/>
        </w:rPr>
        <w:t>符合用户需求的。</w:t>
      </w:r>
    </w:p>
    <w:p w14:paraId="1DA559C7" w14:textId="77777777" w:rsidR="00187E50" w:rsidRPr="007922A0" w:rsidRDefault="00187E50" w:rsidP="006F0E81">
      <w:pPr>
        <w:spacing w:line="360" w:lineRule="auto"/>
        <w:ind w:firstLineChars="150" w:firstLine="360"/>
        <w:jc w:val="left"/>
        <w:rPr>
          <w:rFonts w:ascii="宋体" w:eastAsia="宋体" w:hAnsi="宋体"/>
          <w:kern w:val="2"/>
          <w:sz w:val="24"/>
          <w:szCs w:val="24"/>
        </w:rPr>
      </w:pPr>
      <w:commentRangeStart w:id="16"/>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盘产品</w:t>
      </w:r>
      <w:proofErr w:type="gramEnd"/>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，我们提出了一个新</w:t>
      </w:r>
      <w:proofErr w:type="gramStart"/>
      <w:r w:rsidRPr="007922A0">
        <w:rPr>
          <w:rFonts w:ascii="宋体" w:eastAsia="宋体" w:hAnsi="宋体" w:hint="eastAsia"/>
          <w:kern w:val="2"/>
          <w:sz w:val="24"/>
          <w:szCs w:val="24"/>
        </w:rPr>
        <w:t>的网盘系统模型</w:t>
      </w:r>
      <w:proofErr w:type="gramEnd"/>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w:t>
      </w:r>
      <w:commentRangeEnd w:id="16"/>
      <w:r w:rsidR="00665E1A">
        <w:rPr>
          <w:rStyle w:val="af7"/>
        </w:rPr>
        <w:commentReference w:id="16"/>
      </w:r>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14:paraId="6B71DA51" w14:textId="77777777"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w:t>
      </w:r>
      <w:ins w:id="17" w:author="WANG JINFAN" w:date="2019-03-26T10:02:00Z">
        <w:r w:rsidR="00665E1A">
          <w:rPr>
            <w:rFonts w:ascii="宋体" w:eastAsia="宋体" w:hAnsi="宋体" w:hint="eastAsia"/>
            <w:kern w:val="2"/>
            <w:sz w:val="24"/>
            <w:szCs w:val="24"/>
          </w:rPr>
          <w:t>数据上云的全生命周期均处于加密状态，</w:t>
        </w:r>
      </w:ins>
      <w:ins w:id="18" w:author="WANG JINFAN" w:date="2019-03-26T10:03:00Z">
        <w:r w:rsidR="00665E1A">
          <w:rPr>
            <w:rFonts w:ascii="宋体" w:eastAsia="宋体" w:hAnsi="宋体" w:hint="eastAsia"/>
            <w:kern w:val="2"/>
            <w:sz w:val="24"/>
            <w:szCs w:val="24"/>
          </w:rPr>
          <w:t>且加密、解密过程不受运营商干预。</w:t>
        </w:r>
      </w:ins>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会先进行加密，文件下载后在本地进行解密，</w:t>
      </w:r>
      <w:ins w:id="19" w:author="WANG JINFAN" w:date="2019-03-26T10:03:00Z">
        <w:r w:rsidR="00665E1A">
          <w:rPr>
            <w:rFonts w:ascii="宋体" w:eastAsia="宋体" w:hAnsi="宋体" w:hint="eastAsia"/>
            <w:kern w:val="2"/>
            <w:sz w:val="24"/>
            <w:szCs w:val="24"/>
          </w:rPr>
          <w:t>文件加解密操作在用户侧完成，</w:t>
        </w:r>
      </w:ins>
      <w:r w:rsidRPr="007922A0">
        <w:rPr>
          <w:rFonts w:ascii="宋体" w:eastAsia="宋体" w:hAnsi="宋体" w:hint="eastAsia"/>
          <w:kern w:val="2"/>
          <w:sz w:val="24"/>
          <w:szCs w:val="24"/>
        </w:rPr>
        <w:t>文件加密解密的密钥由用户自身保管。确保了用户文件存储的安全性和隐私性。</w:t>
      </w:r>
      <w:r w:rsidR="00040935" w:rsidRPr="007922A0">
        <w:rPr>
          <w:rFonts w:ascii="宋体" w:eastAsia="宋体" w:hAnsi="宋体" w:hint="eastAsia"/>
          <w:kern w:val="2"/>
          <w:sz w:val="24"/>
          <w:szCs w:val="24"/>
        </w:rPr>
        <w:t>确保了用户数据在上传与存储的安全。</w:t>
      </w:r>
    </w:p>
    <w:p w14:paraId="09D14A05" w14:textId="77777777"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ins w:id="20" w:author="WANG JINFAN" w:date="2019-03-26T10:04:00Z">
        <w:r w:rsidR="00665E1A">
          <w:rPr>
            <w:rFonts w:ascii="宋体" w:eastAsia="宋体" w:hAnsi="宋体" w:hint="eastAsia"/>
            <w:kern w:val="2"/>
            <w:sz w:val="24"/>
            <w:szCs w:val="24"/>
          </w:rPr>
          <w:t>设计</w:t>
        </w:r>
        <w:proofErr w:type="gramEnd"/>
        <w:r w:rsidR="00665E1A">
          <w:rPr>
            <w:rFonts w:ascii="宋体" w:eastAsia="宋体" w:hAnsi="宋体" w:hint="eastAsia"/>
            <w:kern w:val="2"/>
            <w:sz w:val="24"/>
            <w:szCs w:val="24"/>
          </w:rPr>
          <w:t>了基于UDP的可靠传输协议，</w:t>
        </w:r>
      </w:ins>
      <w:ins w:id="21" w:author="WANG JINFAN" w:date="2019-03-26T10:03:00Z">
        <w:r w:rsidR="00665E1A">
          <w:rPr>
            <w:rFonts w:ascii="宋体" w:eastAsia="宋体" w:hAnsi="宋体" w:hint="eastAsia"/>
            <w:kern w:val="2"/>
            <w:sz w:val="24"/>
            <w:szCs w:val="24"/>
          </w:rPr>
          <w:t>使用</w:t>
        </w:r>
      </w:ins>
      <w:del w:id="22" w:author="WANG JINFAN" w:date="2019-03-26T10:03:00Z">
        <w:r w:rsidRPr="007922A0" w:rsidDel="00665E1A">
          <w:rPr>
            <w:rFonts w:ascii="宋体" w:eastAsia="宋体" w:hAnsi="宋体" w:hint="eastAsia"/>
            <w:kern w:val="2"/>
            <w:sz w:val="24"/>
            <w:szCs w:val="24"/>
          </w:rPr>
          <w:delText>引进</w:delText>
        </w:r>
      </w:del>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文件传输方式，将大文件分片传输，后续对文件片进行校验更是确保文件传输过程的安全与完整性</w:t>
      </w:r>
      <w:ins w:id="23" w:author="WANG JINFAN" w:date="2019-03-26T10:04:00Z">
        <w:r w:rsidR="00665E1A">
          <w:rPr>
            <w:rFonts w:ascii="宋体" w:eastAsia="宋体" w:hAnsi="宋体" w:hint="eastAsia"/>
            <w:kern w:val="2"/>
            <w:sz w:val="24"/>
            <w:szCs w:val="24"/>
          </w:rPr>
          <w:t>，</w:t>
        </w:r>
      </w:ins>
      <w:del w:id="24" w:author="WANG JINFAN" w:date="2019-03-26T10:04:00Z">
        <w:r w:rsidRPr="007922A0" w:rsidDel="00665E1A">
          <w:rPr>
            <w:rFonts w:ascii="宋体" w:eastAsia="宋体" w:hAnsi="宋体" w:hint="eastAsia"/>
            <w:kern w:val="2"/>
            <w:sz w:val="24"/>
            <w:szCs w:val="24"/>
          </w:rPr>
          <w:delText>。</w:delText>
        </w:r>
        <w:r w:rsidR="001E3CDC" w:rsidRPr="007922A0" w:rsidDel="00665E1A">
          <w:rPr>
            <w:rFonts w:ascii="宋体" w:eastAsia="宋体" w:hAnsi="宋体" w:hint="eastAsia"/>
            <w:kern w:val="2"/>
            <w:sz w:val="24"/>
            <w:szCs w:val="24"/>
          </w:rPr>
          <w:delText>同时U</w:delText>
        </w:r>
        <w:r w:rsidR="001E3CDC" w:rsidRPr="007922A0" w:rsidDel="00665E1A">
          <w:rPr>
            <w:rFonts w:ascii="宋体" w:eastAsia="宋体" w:hAnsi="宋体"/>
            <w:kern w:val="2"/>
            <w:sz w:val="24"/>
            <w:szCs w:val="24"/>
          </w:rPr>
          <w:delText>DP</w:delText>
        </w:r>
        <w:r w:rsidR="001E3CDC" w:rsidRPr="007922A0" w:rsidDel="00665E1A">
          <w:rPr>
            <w:rFonts w:ascii="宋体" w:eastAsia="宋体" w:hAnsi="宋体" w:hint="eastAsia"/>
            <w:kern w:val="2"/>
            <w:sz w:val="24"/>
            <w:szCs w:val="24"/>
          </w:rPr>
          <w:delText>传输</w:delText>
        </w:r>
      </w:del>
      <w:r w:rsidR="001E3CDC" w:rsidRPr="007922A0">
        <w:rPr>
          <w:rFonts w:ascii="宋体" w:eastAsia="宋体" w:hAnsi="宋体" w:hint="eastAsia"/>
          <w:kern w:val="2"/>
          <w:sz w:val="24"/>
          <w:szCs w:val="24"/>
        </w:rPr>
        <w:t>更能节省处理器性能。</w:t>
      </w:r>
    </w:p>
    <w:p w14:paraId="3D114735" w14:textId="77777777"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三、</w:t>
      </w:r>
      <w:ins w:id="25" w:author="WANG JINFAN" w:date="2019-03-26T10:04:00Z">
        <w:r w:rsidR="00665E1A">
          <w:rPr>
            <w:rFonts w:ascii="宋体" w:eastAsia="宋体" w:hAnsi="宋体" w:hint="eastAsia"/>
            <w:kern w:val="2"/>
            <w:sz w:val="24"/>
            <w:szCs w:val="24"/>
          </w:rPr>
          <w:t>保护用户隐私。</w:t>
        </w:r>
      </w:ins>
      <w:del w:id="26" w:author="WANG JINFAN" w:date="2019-03-26T10:04:00Z">
        <w:r w:rsidRPr="007922A0" w:rsidDel="00665E1A">
          <w:rPr>
            <w:rFonts w:ascii="宋体" w:eastAsia="宋体" w:hAnsi="宋体" w:hint="eastAsia"/>
            <w:kern w:val="2"/>
            <w:sz w:val="24"/>
            <w:szCs w:val="24"/>
          </w:rPr>
          <w:delText>针对</w:delText>
        </w:r>
        <w:r w:rsidR="001E3CDC" w:rsidRPr="007922A0" w:rsidDel="00665E1A">
          <w:rPr>
            <w:rFonts w:ascii="宋体" w:eastAsia="宋体" w:hAnsi="宋体" w:hint="eastAsia"/>
            <w:kern w:val="2"/>
            <w:sz w:val="24"/>
            <w:szCs w:val="24"/>
          </w:rPr>
          <w:delText>用户的搜索过程</w:delText>
        </w:r>
        <w:r w:rsidRPr="007922A0" w:rsidDel="00665E1A">
          <w:rPr>
            <w:rFonts w:ascii="宋体" w:eastAsia="宋体" w:hAnsi="宋体" w:hint="eastAsia"/>
            <w:kern w:val="2"/>
            <w:sz w:val="24"/>
            <w:szCs w:val="24"/>
          </w:rPr>
          <w:delText>，</w:delText>
        </w:r>
      </w:del>
      <w:r w:rsidRPr="007922A0">
        <w:rPr>
          <w:rFonts w:ascii="宋体" w:eastAsia="宋体" w:hAnsi="宋体" w:hint="eastAsia"/>
          <w:kern w:val="2"/>
          <w:sz w:val="24"/>
          <w:szCs w:val="24"/>
        </w:rPr>
        <w:t>我们引入可搜索加密技术</w:t>
      </w:r>
      <w:ins w:id="27" w:author="WANG JINFAN" w:date="2019-03-26T10:04:00Z">
        <w:r w:rsidR="00665E1A">
          <w:rPr>
            <w:rFonts w:ascii="宋体" w:eastAsia="宋体" w:hAnsi="宋体" w:hint="eastAsia"/>
            <w:kern w:val="2"/>
            <w:sz w:val="24"/>
            <w:szCs w:val="24"/>
          </w:rPr>
          <w:t>，实习对</w:t>
        </w:r>
      </w:ins>
      <w:ins w:id="28" w:author="WANG JINFAN" w:date="2019-03-26T10:05:00Z">
        <w:r w:rsidR="00665E1A">
          <w:rPr>
            <w:rFonts w:ascii="宋体" w:eastAsia="宋体" w:hAnsi="宋体" w:hint="eastAsia"/>
            <w:kern w:val="2"/>
            <w:sz w:val="24"/>
            <w:szCs w:val="24"/>
          </w:rPr>
          <w:t>用户加密数据的检索，从而保护用户隐私</w:t>
        </w:r>
      </w:ins>
      <w:r w:rsidRPr="007922A0">
        <w:rPr>
          <w:rFonts w:ascii="宋体" w:eastAsia="宋体" w:hAnsi="宋体" w:hint="eastAsia"/>
          <w:kern w:val="2"/>
          <w:sz w:val="24"/>
          <w:szCs w:val="24"/>
        </w:rPr>
        <w:t>。可搜索加密（se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14:paraId="5AE5883B" w14:textId="77777777"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四、针对用户的</w:t>
      </w:r>
      <w:r w:rsidR="006F0E81">
        <w:rPr>
          <w:rFonts w:ascii="宋体" w:eastAsia="宋体" w:hAnsi="宋体" w:hint="eastAsia"/>
          <w:kern w:val="2"/>
          <w:sz w:val="24"/>
          <w:szCs w:val="24"/>
        </w:rPr>
        <w:t>特定类型</w:t>
      </w:r>
      <w:r w:rsidRPr="007922A0">
        <w:rPr>
          <w:rFonts w:ascii="宋体" w:eastAsia="宋体" w:hAnsi="宋体" w:hint="eastAsia"/>
          <w:kern w:val="2"/>
          <w:sz w:val="24"/>
          <w:szCs w:val="24"/>
        </w:rPr>
        <w:t>文件</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删除或者修改就可以回溯到之前的版本。</w:t>
      </w:r>
    </w:p>
    <w:p w14:paraId="32A82051" w14:textId="77777777" w:rsidR="00187E50" w:rsidRDefault="00187E50" w:rsidP="006F0E81">
      <w:pPr>
        <w:spacing w:line="360" w:lineRule="auto"/>
        <w:rPr>
          <w:sz w:val="44"/>
          <w:szCs w:val="44"/>
        </w:rPr>
      </w:pPr>
    </w:p>
    <w:p w14:paraId="76EC97F1" w14:textId="77777777" w:rsidR="006F0E81" w:rsidRPr="00187E50" w:rsidRDefault="006F0E81" w:rsidP="006F0E81">
      <w:pPr>
        <w:spacing w:line="360" w:lineRule="auto"/>
        <w:rPr>
          <w:sz w:val="44"/>
          <w:szCs w:val="44"/>
        </w:rPr>
      </w:pPr>
    </w:p>
    <w:p w14:paraId="6D8DF48E" w14:textId="77777777" w:rsidR="004A3A6C"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14:paraId="79EBDD19" w14:textId="77777777" w:rsidR="004A3A6C" w:rsidRPr="007922A0" w:rsidRDefault="00247272"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1、</w:t>
      </w:r>
      <w:r w:rsidR="00ED7AC7" w:rsidRPr="007922A0">
        <w:rPr>
          <w:rFonts w:ascii="宋体" w:eastAsia="宋体" w:hAnsi="宋体" w:hint="eastAsia"/>
          <w:kern w:val="2"/>
          <w:sz w:val="24"/>
          <w:szCs w:val="24"/>
        </w:rPr>
        <w:t>将加密搜索</w:t>
      </w:r>
      <w:r w:rsidR="00126EB4" w:rsidRPr="007922A0">
        <w:rPr>
          <w:rFonts w:ascii="宋体" w:eastAsia="宋体" w:hAnsi="宋体" w:hint="eastAsia"/>
          <w:kern w:val="2"/>
          <w:sz w:val="24"/>
          <w:szCs w:val="24"/>
        </w:rPr>
        <w:t>概念</w:t>
      </w:r>
      <w:r w:rsidR="00ED7AC7" w:rsidRPr="007922A0">
        <w:rPr>
          <w:rFonts w:ascii="宋体" w:eastAsia="宋体" w:hAnsi="宋体" w:hint="eastAsia"/>
          <w:kern w:val="2"/>
          <w:sz w:val="24"/>
          <w:szCs w:val="24"/>
        </w:rPr>
        <w:t>引入</w:t>
      </w:r>
      <w:proofErr w:type="gramStart"/>
      <w:r w:rsidR="00ED7AC7" w:rsidRPr="007922A0">
        <w:rPr>
          <w:rFonts w:ascii="宋体" w:eastAsia="宋体" w:hAnsi="宋体" w:hint="eastAsia"/>
          <w:kern w:val="2"/>
          <w:sz w:val="24"/>
          <w:szCs w:val="24"/>
        </w:rPr>
        <w:t>到网盘系统</w:t>
      </w:r>
      <w:proofErr w:type="gramEnd"/>
      <w:r w:rsidR="00ED7AC7" w:rsidRPr="007922A0">
        <w:rPr>
          <w:rFonts w:ascii="宋体" w:eastAsia="宋体" w:hAnsi="宋体" w:hint="eastAsia"/>
          <w:kern w:val="2"/>
          <w:sz w:val="24"/>
          <w:szCs w:val="24"/>
        </w:rPr>
        <w:t>中，并实现该系统。</w:t>
      </w:r>
    </w:p>
    <w:p w14:paraId="688E0F7A" w14:textId="77777777" w:rsidR="00ED7AC7" w:rsidRDefault="00247272" w:rsidP="006F0E81">
      <w:pPr>
        <w:spacing w:line="360" w:lineRule="auto"/>
        <w:ind w:firstLineChars="150" w:firstLine="360"/>
        <w:jc w:val="left"/>
        <w:rPr>
          <w:ins w:id="29" w:author="WANG JINFAN" w:date="2019-03-26T10:05:00Z"/>
          <w:rFonts w:ascii="宋体" w:eastAsia="宋体" w:hAnsi="宋体"/>
          <w:kern w:val="2"/>
          <w:sz w:val="24"/>
          <w:szCs w:val="24"/>
        </w:rPr>
      </w:pPr>
      <w:r>
        <w:rPr>
          <w:rFonts w:ascii="宋体" w:eastAsia="宋体" w:hAnsi="宋体"/>
          <w:kern w:val="2"/>
          <w:sz w:val="24"/>
          <w:szCs w:val="24"/>
        </w:rPr>
        <w:t>2</w:t>
      </w:r>
      <w:r>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ins w:id="30" w:author="WANG JINFAN" w:date="2019-03-26T10:06:00Z">
        <w:r w:rsidR="00665E1A">
          <w:rPr>
            <w:rFonts w:ascii="宋体" w:eastAsia="宋体" w:hAnsi="宋体" w:hint="eastAsia"/>
            <w:kern w:val="2"/>
            <w:sz w:val="24"/>
            <w:szCs w:val="24"/>
          </w:rPr>
          <w:t>，优化加密搜索性能</w:t>
        </w:r>
      </w:ins>
      <w:r w:rsidR="00ED7AC7" w:rsidRPr="007922A0">
        <w:rPr>
          <w:rFonts w:ascii="宋体" w:eastAsia="宋体" w:hAnsi="宋体" w:hint="eastAsia"/>
          <w:kern w:val="2"/>
          <w:sz w:val="24"/>
          <w:szCs w:val="24"/>
        </w:rPr>
        <w:t>。</w:t>
      </w:r>
    </w:p>
    <w:p w14:paraId="2CF49DDA" w14:textId="77777777" w:rsidR="00665E1A" w:rsidRPr="007922A0" w:rsidRDefault="00665E1A" w:rsidP="006F0E81">
      <w:pPr>
        <w:spacing w:line="360" w:lineRule="auto"/>
        <w:ind w:firstLineChars="150" w:firstLine="360"/>
        <w:jc w:val="left"/>
        <w:rPr>
          <w:rFonts w:ascii="宋体" w:eastAsia="宋体" w:hAnsi="宋体" w:hint="eastAsia"/>
          <w:kern w:val="2"/>
          <w:sz w:val="24"/>
          <w:szCs w:val="24"/>
        </w:rPr>
      </w:pPr>
      <w:ins w:id="31" w:author="WANG JINFAN" w:date="2019-03-26T10:05:00Z">
        <w:r>
          <w:rPr>
            <w:rFonts w:ascii="宋体" w:eastAsia="宋体" w:hAnsi="宋体" w:hint="eastAsia"/>
            <w:kern w:val="2"/>
            <w:sz w:val="24"/>
            <w:szCs w:val="24"/>
          </w:rPr>
          <w:t>3、基于UDP的</w:t>
        </w:r>
      </w:ins>
      <w:ins w:id="32" w:author="WANG JINFAN" w:date="2019-03-26T10:06:00Z">
        <w:r>
          <w:rPr>
            <w:rFonts w:ascii="宋体" w:eastAsia="宋体" w:hAnsi="宋体" w:hint="eastAsia"/>
            <w:kern w:val="2"/>
            <w:sz w:val="24"/>
            <w:szCs w:val="24"/>
          </w:rPr>
          <w:t>可靠传输协议设计</w:t>
        </w:r>
      </w:ins>
    </w:p>
    <w:p w14:paraId="3F588891" w14:textId="06AB7339" w:rsidR="00201DA9" w:rsidRPr="006F0E81" w:rsidRDefault="00201DA9" w:rsidP="006F0E81">
      <w:pPr>
        <w:spacing w:line="360" w:lineRule="auto"/>
        <w:rPr>
          <w:rFonts w:ascii="宋体" w:eastAsia="宋体" w:hAnsi="宋体"/>
          <w:kern w:val="2"/>
          <w:sz w:val="24"/>
          <w:szCs w:val="24"/>
        </w:rPr>
      </w:pPr>
      <w:commentRangeStart w:id="33"/>
      <w:r w:rsidRPr="006F0E81">
        <w:rPr>
          <w:rFonts w:ascii="宋体" w:eastAsia="宋体" w:hAnsi="宋体" w:hint="eastAsia"/>
          <w:kern w:val="2"/>
          <w:sz w:val="24"/>
          <w:szCs w:val="24"/>
        </w:rPr>
        <w:t>二、</w:t>
      </w:r>
      <w:ins w:id="34" w:author="WANG JINFAN" w:date="2019-03-26T16:59:00Z">
        <w:r w:rsidR="00027EEE">
          <w:rPr>
            <w:rFonts w:ascii="宋体" w:eastAsia="宋体" w:hAnsi="宋体" w:hint="eastAsia"/>
            <w:kern w:val="2"/>
            <w:sz w:val="24"/>
            <w:szCs w:val="24"/>
          </w:rPr>
          <w:t>本</w:t>
        </w:r>
      </w:ins>
      <w:r w:rsidRPr="006F0E81">
        <w:rPr>
          <w:rFonts w:ascii="宋体" w:eastAsia="宋体" w:hAnsi="宋体" w:hint="eastAsia"/>
          <w:kern w:val="2"/>
          <w:sz w:val="24"/>
          <w:szCs w:val="24"/>
        </w:rPr>
        <w:t>论文研究的主要内容</w:t>
      </w:r>
      <w:ins w:id="35" w:author="WANG JINFAN" w:date="2019-03-26T16:59:00Z">
        <w:r w:rsidR="00C07A6E">
          <w:rPr>
            <w:rFonts w:ascii="宋体" w:eastAsia="宋体" w:hAnsi="宋体" w:hint="eastAsia"/>
            <w:kern w:val="2"/>
            <w:sz w:val="24"/>
            <w:szCs w:val="24"/>
          </w:rPr>
          <w:t>、</w:t>
        </w:r>
      </w:ins>
      <w:del w:id="36" w:author="WANG JINFAN" w:date="2019-03-26T16:59:00Z">
        <w:r w:rsidRPr="006F0E81" w:rsidDel="00C07A6E">
          <w:rPr>
            <w:rFonts w:ascii="宋体" w:eastAsia="宋体" w:hAnsi="宋体" w:hint="eastAsia"/>
            <w:kern w:val="2"/>
            <w:sz w:val="24"/>
            <w:szCs w:val="24"/>
          </w:rPr>
          <w:delText>，</w:delText>
        </w:r>
      </w:del>
      <w:r w:rsidRPr="006F0E81">
        <w:rPr>
          <w:rFonts w:ascii="宋体" w:eastAsia="宋体" w:hAnsi="宋体" w:hint="eastAsia"/>
          <w:kern w:val="2"/>
          <w:sz w:val="24"/>
          <w:szCs w:val="24"/>
        </w:rPr>
        <w:t>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commentRangeEnd w:id="33"/>
      <w:r w:rsidR="00C07A6E">
        <w:rPr>
          <w:rStyle w:val="af7"/>
        </w:rPr>
        <w:commentReference w:id="33"/>
      </w:r>
    </w:p>
    <w:p w14:paraId="427BEA62" w14:textId="77777777" w:rsidR="00201DA9" w:rsidRPr="00463EB3" w:rsidRDefault="00201DA9" w:rsidP="006F0E81">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14:paraId="26DB84EC" w14:textId="77777777" w:rsidR="00055942" w:rsidRPr="007922A0" w:rsidRDefault="00055942" w:rsidP="006F0E81">
      <w:pPr>
        <w:spacing w:line="360" w:lineRule="auto"/>
        <w:ind w:firstLineChars="150" w:firstLine="360"/>
        <w:jc w:val="left"/>
        <w:rPr>
          <w:rFonts w:ascii="宋体" w:eastAsia="宋体" w:hAnsi="宋体"/>
          <w:kern w:val="2"/>
          <w:sz w:val="24"/>
          <w:szCs w:val="24"/>
        </w:rPr>
      </w:pPr>
      <w:commentRangeStart w:id="37"/>
      <w:r w:rsidRPr="007922A0">
        <w:rPr>
          <w:rFonts w:ascii="宋体" w:eastAsia="宋体" w:hAnsi="宋体" w:hint="eastAsia"/>
          <w:kern w:val="2"/>
          <w:sz w:val="24"/>
          <w:szCs w:val="24"/>
        </w:rPr>
        <w:t>基于提出的新</w:t>
      </w:r>
      <w:proofErr w:type="gramStart"/>
      <w:r w:rsidRPr="007922A0">
        <w:rPr>
          <w:rFonts w:ascii="宋体" w:eastAsia="宋体" w:hAnsi="宋体" w:hint="eastAsia"/>
          <w:kern w:val="2"/>
          <w:sz w:val="24"/>
          <w:szCs w:val="24"/>
        </w:rPr>
        <w:t>的网盘架构</w:t>
      </w:r>
      <w:proofErr w:type="gramEnd"/>
      <w:r w:rsidRPr="007922A0">
        <w:rPr>
          <w:rFonts w:ascii="宋体" w:eastAsia="宋体" w:hAnsi="宋体" w:hint="eastAsia"/>
          <w:kern w:val="2"/>
          <w:sz w:val="24"/>
          <w:szCs w:val="24"/>
        </w:rPr>
        <w:t>图系统</w:t>
      </w:r>
      <w:commentRangeEnd w:id="37"/>
      <w:r w:rsidR="00C07A6E">
        <w:rPr>
          <w:rStyle w:val="af7"/>
        </w:rPr>
        <w:commentReference w:id="37"/>
      </w:r>
      <w:r w:rsidRPr="007922A0">
        <w:rPr>
          <w:rFonts w:ascii="宋体" w:eastAsia="宋体" w:hAnsi="宋体" w:hint="eastAsia"/>
          <w:kern w:val="2"/>
          <w:sz w:val="24"/>
          <w:szCs w:val="24"/>
        </w:rPr>
        <w:t>，论文工作主要从两方面展开</w:t>
      </w:r>
    </w:p>
    <w:p w14:paraId="4E872AF9" w14:textId="77777777" w:rsidR="00605F56" w:rsidRPr="00463EB3" w:rsidRDefault="00201DA9" w:rsidP="006F0E81">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w:t>
      </w:r>
      <w:commentRangeStart w:id="38"/>
      <w:r w:rsidRPr="00463EB3">
        <w:rPr>
          <w:rFonts w:ascii="宋体" w:eastAsia="宋体" w:hAnsi="宋体"/>
          <w:b/>
          <w:sz w:val="24"/>
          <w:szCs w:val="24"/>
        </w:rPr>
        <w:t>可搜索加密文件管理系统设计及实现</w:t>
      </w:r>
      <w:commentRangeEnd w:id="38"/>
      <w:r w:rsidR="00C07A6E">
        <w:rPr>
          <w:rStyle w:val="af7"/>
        </w:rPr>
        <w:commentReference w:id="38"/>
      </w:r>
    </w:p>
    <w:p w14:paraId="3288791C" w14:textId="77777777" w:rsidR="00201DA9" w:rsidRPr="007922A0" w:rsidRDefault="00F3637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基于对</w:t>
      </w:r>
      <w:proofErr w:type="gramStart"/>
      <w:r w:rsidRPr="007922A0">
        <w:rPr>
          <w:rFonts w:ascii="宋体" w:eastAsia="宋体" w:hAnsi="宋体" w:hint="eastAsia"/>
          <w:kern w:val="2"/>
          <w:sz w:val="24"/>
          <w:szCs w:val="24"/>
        </w:rPr>
        <w:t>现有网盘系统</w:t>
      </w:r>
      <w:proofErr w:type="gramEnd"/>
      <w:r w:rsidRPr="007922A0">
        <w:rPr>
          <w:rFonts w:ascii="宋体" w:eastAsia="宋体" w:hAnsi="宋体" w:hint="eastAsia"/>
          <w:kern w:val="2"/>
          <w:sz w:val="24"/>
          <w:szCs w:val="24"/>
        </w:rPr>
        <w:t>的分析，我们</w:t>
      </w:r>
      <w:r w:rsidR="00C27FB9" w:rsidRPr="007922A0">
        <w:rPr>
          <w:rFonts w:ascii="宋体" w:eastAsia="宋体" w:hAnsi="宋体" w:hint="eastAsia"/>
          <w:kern w:val="2"/>
          <w:sz w:val="24"/>
          <w:szCs w:val="24"/>
        </w:rPr>
        <w:t>提出新</w:t>
      </w:r>
      <w:proofErr w:type="gramStart"/>
      <w:r w:rsidR="00C27FB9" w:rsidRPr="007922A0">
        <w:rPr>
          <w:rFonts w:ascii="宋体" w:eastAsia="宋体" w:hAnsi="宋体" w:hint="eastAsia"/>
          <w:kern w:val="2"/>
          <w:sz w:val="24"/>
          <w:szCs w:val="24"/>
        </w:rPr>
        <w:t>的网盘系</w:t>
      </w:r>
      <w:proofErr w:type="gramEnd"/>
      <w:r w:rsidR="00C27FB9" w:rsidRPr="007922A0">
        <w:rPr>
          <w:rFonts w:ascii="宋体" w:eastAsia="宋体" w:hAnsi="宋体" w:hint="eastAsia"/>
          <w:kern w:val="2"/>
          <w:sz w:val="24"/>
          <w:szCs w:val="24"/>
        </w:rPr>
        <w:t>统架构，</w:t>
      </w:r>
      <w:proofErr w:type="gramStart"/>
      <w:r w:rsidR="00C27FB9" w:rsidRPr="007922A0">
        <w:rPr>
          <w:rFonts w:ascii="宋体" w:eastAsia="宋体" w:hAnsi="宋体" w:hint="eastAsia"/>
          <w:kern w:val="2"/>
          <w:sz w:val="24"/>
          <w:szCs w:val="24"/>
        </w:rPr>
        <w:t>网盘系</w:t>
      </w:r>
      <w:proofErr w:type="gramEnd"/>
      <w:r w:rsidR="00C27FB9" w:rsidRPr="007922A0">
        <w:rPr>
          <w:rFonts w:ascii="宋体" w:eastAsia="宋体" w:hAnsi="宋体" w:hint="eastAsia"/>
          <w:kern w:val="2"/>
          <w:sz w:val="24"/>
          <w:szCs w:val="24"/>
        </w:rPr>
        <w:t>统的设计如下</w:t>
      </w:r>
    </w:p>
    <w:p w14:paraId="389AFB2B" w14:textId="77777777" w:rsidR="00C27FB9" w:rsidRPr="00463EB3" w:rsidRDefault="00C27FB9" w:rsidP="006F0E81">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威胁模型</w:t>
      </w:r>
    </w:p>
    <w:p w14:paraId="2CA26BDA" w14:textId="46AE940D" w:rsidR="006F0E81" w:rsidRPr="007922A0" w:rsidRDefault="002E7B0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架构进行分析，我们可以看到传统无</w:t>
      </w:r>
      <w:proofErr w:type="gramStart"/>
      <w:r w:rsidRPr="007922A0">
        <w:rPr>
          <w:rFonts w:ascii="宋体" w:eastAsia="宋体" w:hAnsi="宋体" w:hint="eastAsia"/>
          <w:kern w:val="2"/>
          <w:sz w:val="24"/>
          <w:szCs w:val="24"/>
        </w:rPr>
        <w:t>加密网盘</w:t>
      </w:r>
      <w:proofErr w:type="gramEnd"/>
      <w:r w:rsidRPr="007922A0">
        <w:rPr>
          <w:rFonts w:ascii="宋体" w:eastAsia="宋体" w:hAnsi="宋体" w:hint="eastAsia"/>
          <w:kern w:val="2"/>
          <w:sz w:val="24"/>
          <w:szCs w:val="24"/>
        </w:rPr>
        <w:t>的安全威胁，为了更能清楚的阐述情形，这里采用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w:t>
      </w:r>
      <w:del w:id="39" w:author="WANG JINFAN" w:date="2019-03-26T17:06:00Z">
        <w:r w:rsidRPr="007922A0" w:rsidDel="00C07A6E">
          <w:rPr>
            <w:rFonts w:ascii="宋体" w:eastAsia="宋体" w:hAnsi="宋体" w:hint="eastAsia"/>
            <w:kern w:val="2"/>
            <w:sz w:val="24"/>
            <w:szCs w:val="24"/>
          </w:rPr>
          <w:delText>都</w:delText>
        </w:r>
      </w:del>
      <w:r w:rsidRPr="007922A0">
        <w:rPr>
          <w:rFonts w:ascii="宋体" w:eastAsia="宋体" w:hAnsi="宋体" w:hint="eastAsia"/>
          <w:kern w:val="2"/>
          <w:sz w:val="24"/>
          <w:szCs w:val="24"/>
        </w:rPr>
        <w:t>是不可信</w:t>
      </w:r>
      <w:ins w:id="40" w:author="WANG JINFAN" w:date="2019-03-26T17:06:00Z">
        <w:r w:rsidR="00C07A6E">
          <w:rPr>
            <w:rFonts w:ascii="宋体" w:eastAsia="宋体" w:hAnsi="宋体" w:hint="eastAsia"/>
            <w:kern w:val="2"/>
            <w:sz w:val="24"/>
            <w:szCs w:val="24"/>
          </w:rPr>
          <w:t>的</w:t>
        </w:r>
      </w:ins>
      <w:r w:rsidRPr="007922A0">
        <w:rPr>
          <w:rFonts w:ascii="宋体" w:eastAsia="宋体" w:hAnsi="宋体" w:hint="eastAsia"/>
          <w:kern w:val="2"/>
          <w:sz w:val="24"/>
          <w:szCs w:val="24"/>
        </w:rPr>
        <w:t>，接下来我们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w:t>
      </w:r>
      <w:del w:id="41" w:author="WANG JINFAN" w:date="2019-03-26T17:06:00Z">
        <w:r w:rsidRPr="007922A0" w:rsidDel="00C07A6E">
          <w:rPr>
            <w:rFonts w:ascii="宋体" w:eastAsia="宋体" w:hAnsi="宋体" w:hint="eastAsia"/>
            <w:kern w:val="2"/>
            <w:sz w:val="24"/>
            <w:szCs w:val="24"/>
          </w:rPr>
          <w:delText>。</w:delText>
        </w:r>
      </w:del>
      <w:ins w:id="42" w:author="WANG JINFAN" w:date="2019-03-26T17:06:00Z">
        <w:r w:rsidR="00C07A6E">
          <w:rPr>
            <w:rFonts w:ascii="宋体" w:eastAsia="宋体" w:hAnsi="宋体" w:hint="eastAsia"/>
            <w:kern w:val="2"/>
            <w:sz w:val="24"/>
            <w:szCs w:val="24"/>
          </w:rPr>
          <w:t>:</w:t>
        </w:r>
      </w:ins>
      <w:del w:id="43" w:author="WANG JINFAN" w:date="2019-03-26T17:06:00Z">
        <w:r w:rsidRPr="007922A0" w:rsidDel="00C07A6E">
          <w:rPr>
            <w:rFonts w:ascii="宋体" w:eastAsia="宋体" w:hAnsi="宋体" w:hint="eastAsia"/>
            <w:kern w:val="2"/>
            <w:sz w:val="24"/>
            <w:szCs w:val="24"/>
          </w:rPr>
          <w:delText>一、</w:delText>
        </w:r>
      </w:del>
      <w:ins w:id="44" w:author="WANG JINFAN" w:date="2019-03-26T17:06:00Z">
        <w:r w:rsidR="00C07A6E">
          <w:rPr>
            <w:rFonts w:ascii="宋体" w:eastAsia="宋体" w:hAnsi="宋体" w:hint="eastAsia"/>
            <w:kern w:val="2"/>
            <w:sz w:val="24"/>
            <w:szCs w:val="24"/>
          </w:rPr>
          <w:t>(</w:t>
        </w:r>
        <w:r w:rsidR="00C07A6E">
          <w:rPr>
            <w:rFonts w:ascii="宋体" w:eastAsia="宋体" w:hAnsi="宋体"/>
            <w:kern w:val="2"/>
            <w:sz w:val="24"/>
            <w:szCs w:val="24"/>
          </w:rPr>
          <w:t>1)</w:t>
        </w:r>
      </w:ins>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w:t>
      </w:r>
      <w:r w:rsidR="00582719" w:rsidRPr="007922A0">
        <w:rPr>
          <w:rFonts w:ascii="宋体" w:eastAsia="宋体" w:hAnsi="宋体" w:hint="eastAsia"/>
          <w:kern w:val="2"/>
          <w:sz w:val="24"/>
          <w:szCs w:val="24"/>
        </w:rPr>
        <w:lastRenderedPageBreak/>
        <w:t>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w:t>
      </w:r>
      <w:del w:id="45" w:author="WANG JINFAN" w:date="2019-03-26T17:06:00Z">
        <w:r w:rsidR="006E7409" w:rsidRPr="007922A0" w:rsidDel="00C07A6E">
          <w:rPr>
            <w:rFonts w:ascii="宋体" w:eastAsia="宋体" w:hAnsi="宋体" w:hint="eastAsia"/>
            <w:kern w:val="2"/>
            <w:sz w:val="24"/>
            <w:szCs w:val="24"/>
          </w:rPr>
          <w:delText>二、</w:delText>
        </w:r>
      </w:del>
      <w:ins w:id="46" w:author="WANG JINFAN" w:date="2019-03-26T17:06:00Z">
        <w:r w:rsidR="00C07A6E">
          <w:rPr>
            <w:rFonts w:ascii="宋体" w:eastAsia="宋体" w:hAnsi="宋体"/>
            <w:kern w:val="2"/>
            <w:sz w:val="24"/>
            <w:szCs w:val="24"/>
          </w:rPr>
          <w:t>(2)</w:t>
        </w:r>
      </w:ins>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del w:id="47" w:author="WANG JINFAN" w:date="2019-03-26T17:06:00Z">
        <w:r w:rsidR="006E7409" w:rsidRPr="007922A0" w:rsidDel="00C07A6E">
          <w:rPr>
            <w:rFonts w:ascii="宋体" w:eastAsia="宋体" w:hAnsi="宋体" w:hint="eastAsia"/>
            <w:kern w:val="2"/>
            <w:sz w:val="24"/>
            <w:szCs w:val="24"/>
          </w:rPr>
          <w:delText>三、</w:delText>
        </w:r>
      </w:del>
      <w:ins w:id="48" w:author="WANG JINFAN" w:date="2019-03-26T17:06:00Z">
        <w:r w:rsidR="00C07A6E">
          <w:rPr>
            <w:rFonts w:ascii="宋体" w:eastAsia="宋体" w:hAnsi="宋体" w:hint="eastAsia"/>
            <w:kern w:val="2"/>
            <w:sz w:val="24"/>
            <w:szCs w:val="24"/>
          </w:rPr>
          <w:t>(</w:t>
        </w:r>
        <w:r w:rsidR="00C07A6E">
          <w:rPr>
            <w:rFonts w:ascii="宋体" w:eastAsia="宋体" w:hAnsi="宋体"/>
            <w:kern w:val="2"/>
            <w:sz w:val="24"/>
            <w:szCs w:val="24"/>
          </w:rPr>
          <w:t>3)</w:t>
        </w:r>
      </w:ins>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14:paraId="6E104BC1" w14:textId="77777777" w:rsidR="00D820E1"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proofErr w:type="gramStart"/>
      <w:r w:rsidRPr="00EC22D5">
        <w:rPr>
          <w:rFonts w:ascii="宋体" w:eastAsia="宋体" w:hAnsi="宋体" w:hint="eastAsia"/>
          <w:b/>
        </w:rPr>
        <w:t>网盘系统设计</w:t>
      </w:r>
      <w:proofErr w:type="gramEnd"/>
    </w:p>
    <w:p w14:paraId="023728D9" w14:textId="77777777" w:rsidR="00EC22D5" w:rsidRPr="00EC22D5" w:rsidRDefault="00EC22D5" w:rsidP="006F0E81">
      <w:pPr>
        <w:spacing w:line="360" w:lineRule="auto"/>
        <w:rPr>
          <w:rFonts w:ascii="宋体" w:eastAsia="宋体" w:hAnsi="宋体"/>
          <w:b/>
        </w:rPr>
      </w:pPr>
    </w:p>
    <w:p w14:paraId="1926B885" w14:textId="77777777" w:rsidR="00D820E1" w:rsidRPr="00EC22D5"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14:paraId="7D8175D2" w14:textId="77777777" w:rsidR="004B7204" w:rsidRPr="007922A0" w:rsidRDefault="004B720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功能有存储功能</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14:paraId="6A91F046" w14:textId="77777777" w:rsidR="0087568B" w:rsidRPr="00EC22D5" w:rsidRDefault="0087568B"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14:paraId="7BBB9859" w14:textId="77777777" w:rsidR="008C0034" w:rsidRPr="007922A0" w:rsidRDefault="0087568B"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14:paraId="66D09640" w14:textId="77777777" w:rsidR="00AB3F4E" w:rsidRPr="00EC22D5" w:rsidRDefault="00AB3F4E"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 xml:space="preserve">3 </w:t>
      </w:r>
      <w:r w:rsidRPr="00EC22D5">
        <w:rPr>
          <w:rFonts w:ascii="宋体" w:eastAsia="宋体" w:hAnsi="宋体" w:hint="eastAsia"/>
          <w:b/>
        </w:rPr>
        <w:t>加密算法</w:t>
      </w:r>
    </w:p>
    <w:p w14:paraId="6B210245" w14:textId="77777777" w:rsidR="00AB3F4E" w:rsidRPr="007922A0" w:rsidRDefault="00AB3F4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通常分为两大类，即对称加密和非对称加密。</w:t>
      </w:r>
    </w:p>
    <w:p w14:paraId="6C60F5EB" w14:textId="77777777" w:rsidR="000A7748" w:rsidRPr="00EC22D5" w:rsidRDefault="000A7748"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14:paraId="5EC72517" w14:textId="77777777" w:rsidR="000A7748" w:rsidRPr="007922A0" w:rsidRDefault="000A7748"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w:t>
      </w:r>
      <w:r w:rsidRPr="007922A0">
        <w:rPr>
          <w:rFonts w:ascii="宋体" w:eastAsia="宋体" w:hAnsi="宋体" w:hint="eastAsia"/>
          <w:kern w:val="2"/>
          <w:sz w:val="24"/>
          <w:szCs w:val="24"/>
        </w:rPr>
        <w:lastRenderedPageBreak/>
        <w:t>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hyperlink r:id="rId12" w:tgtFrame="_blank" w:history="1">
        <w:r w:rsidR="004128EA" w:rsidRPr="007922A0">
          <w:rPr>
            <w:rFonts w:ascii="宋体" w:eastAsia="宋体" w:hAnsi="宋体"/>
            <w:kern w:val="2"/>
            <w:sz w:val="24"/>
            <w:szCs w:val="24"/>
          </w:rPr>
          <w:t>密钥加密</w:t>
        </w:r>
      </w:hyperlink>
      <w:r w:rsidR="004128EA" w:rsidRPr="007922A0">
        <w:rPr>
          <w:rFonts w:ascii="宋体" w:eastAsia="宋体" w:hAnsi="宋体"/>
          <w:kern w:val="2"/>
          <w:sz w:val="24"/>
          <w:szCs w:val="24"/>
        </w:rPr>
        <w:t>的块算法，1977年被</w:t>
      </w:r>
      <w:hyperlink r:id="rId13" w:tgtFrame="_blank" w:history="1">
        <w:r w:rsidR="004128EA" w:rsidRPr="007922A0">
          <w:rPr>
            <w:rFonts w:ascii="宋体" w:eastAsia="宋体" w:hAnsi="宋体"/>
            <w:kern w:val="2"/>
            <w:sz w:val="24"/>
            <w:szCs w:val="24"/>
          </w:rPr>
          <w:t>美国联邦政府</w:t>
        </w:r>
      </w:hyperlink>
      <w:r w:rsidR="004128EA" w:rsidRPr="007922A0">
        <w:rPr>
          <w:rFonts w:ascii="宋体" w:eastAsia="宋体" w:hAnsi="宋体"/>
          <w:kern w:val="2"/>
          <w:sz w:val="24"/>
          <w:szCs w:val="24"/>
        </w:rPr>
        <w:t>的国家标准局确定为</w:t>
      </w:r>
      <w:hyperlink r:id="rId14"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"https://baike.baidu.com/item/%E5%AF%86%E7%A0%81%E5%AD%A6/480001"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密码学</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"https://baike.baidu.com/item/%E7%BE%8E%E5%9B%BD%E8%81%94%E9%82%A6%E6%94%BF%E5%BA%9C/8370227"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美国联邦政府</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5"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hyperlink r:id="rId16" w:tgtFrame="_blank" w:history="1">
        <w:r w:rsidRPr="007922A0">
          <w:rPr>
            <w:rFonts w:ascii="宋体" w:eastAsia="宋体" w:hAnsi="宋体"/>
            <w:kern w:val="2"/>
            <w:sz w:val="24"/>
            <w:szCs w:val="24"/>
          </w:rPr>
          <w:t>美国国家标准与技术研究院</w:t>
        </w:r>
      </w:hyperlink>
      <w:r w:rsidRPr="007922A0">
        <w:rPr>
          <w:rFonts w:ascii="宋体" w:eastAsia="宋体" w:hAnsi="宋体"/>
          <w:kern w:val="2"/>
          <w:sz w:val="24"/>
          <w:szCs w:val="24"/>
        </w:rPr>
        <w:t>（NIST）于2001年11月26日发布于FIPS PUB 197，并在2002年5月26日成为有效的标准。2006年，高级加密标准已然成为</w:t>
      </w:r>
      <w:hyperlink r:id="rId17" w:tgtFrame="_blank" w:history="1">
        <w:r w:rsidRPr="007922A0">
          <w:rPr>
            <w:rFonts w:ascii="宋体" w:eastAsia="宋体" w:hAnsi="宋体"/>
            <w:kern w:val="2"/>
            <w:sz w:val="24"/>
            <w:szCs w:val="24"/>
          </w:rPr>
          <w:t>对称密钥加密</w:t>
        </w:r>
      </w:hyperlink>
      <w:r w:rsidRPr="007922A0">
        <w:rPr>
          <w:rFonts w:ascii="宋体" w:eastAsia="宋体" w:hAnsi="宋体"/>
          <w:kern w:val="2"/>
          <w:sz w:val="24"/>
          <w:szCs w:val="24"/>
        </w:rPr>
        <w:t>中最流行的算法之一。</w:t>
      </w:r>
    </w:p>
    <w:p w14:paraId="18E6D2C7" w14:textId="77777777" w:rsidR="004128EA" w:rsidRDefault="004128EA" w:rsidP="006F0E81">
      <w:pPr>
        <w:spacing w:line="360" w:lineRule="auto"/>
        <w:rPr>
          <w:sz w:val="28"/>
          <w:szCs w:val="28"/>
        </w:rPr>
      </w:pPr>
      <w:r>
        <w:rPr>
          <w:sz w:val="28"/>
          <w:szCs w:val="28"/>
        </w:rPr>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14:paraId="6A30D396" w14:textId="77777777" w:rsidR="004128EA" w:rsidRPr="00EC22D5" w:rsidRDefault="004128EA"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14:paraId="6E3223A4" w14:textId="77777777" w:rsidR="0025095A"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w:t>
      </w:r>
      <w:proofErr w:type="gramEnd"/>
      <w:r w:rsidRPr="007922A0">
        <w:rPr>
          <w:rFonts w:ascii="宋体" w:eastAsia="宋体" w:hAnsi="宋体" w:hint="eastAsia"/>
          <w:kern w:val="2"/>
          <w:sz w:val="24"/>
          <w:szCs w:val="24"/>
        </w:rPr>
        <w:t>钥。在使用不对称加密算法加密文件时，只有使用匹配的一对公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w:t>
      </w:r>
      <w:proofErr w:type="gramEnd"/>
      <w:r w:rsidRPr="007922A0">
        <w:rPr>
          <w:rFonts w:ascii="宋体" w:eastAsia="宋体" w:hAnsi="宋体" w:hint="eastAsia"/>
          <w:kern w:val="2"/>
          <w:sz w:val="24"/>
          <w:szCs w:val="24"/>
        </w:rPr>
        <w:t>钥，才能完成对明文的加密和解密过程。加密明文时采用公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钥才能完成，而且发信方（加密者）知道收信方的公钥，只有收信方（解密者）才是唯一知道自己私钥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，然后利用收信方的公钥来加密原文；收信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加密密文后，使用自己的私钥才能解密密文。显然，采用不对称加密算法，收发信双方在通信之前，收信方必须将自己早已随机生成的公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送给发信方，而自己保留私钥。由于不对称算法拥有两个密钥，因而特别适用于分布式系统中的数据加密。广泛应用的不对</w:t>
      </w:r>
      <w:r w:rsidRPr="007922A0">
        <w:rPr>
          <w:rFonts w:ascii="宋体" w:eastAsia="宋体" w:hAnsi="宋体" w:hint="eastAsia"/>
          <w:kern w:val="2"/>
          <w:sz w:val="24"/>
          <w:szCs w:val="24"/>
        </w:rPr>
        <w:lastRenderedPageBreak/>
        <w:t>称加密算法有RSA算法和美国国家标准局提出的DSA。以不对称加密算法为基础的加密技术应用非常广泛。</w:t>
      </w:r>
    </w:p>
    <w:p w14:paraId="148E37FA" w14:textId="77777777" w:rsidR="00264E66"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"https://www.baidu.com/s?wd=%E7%BE%8E%E5%9B%BD&amp;tn=24004469_oem_dg&amp;rsv_dl=gh_pl_sl_csd" \t "_blank" </w:instrText>
      </w:r>
      <w:r w:rsidR="00E5736B" w:rsidRPr="007922A0">
        <w:rPr>
          <w:rFonts w:ascii="宋体" w:eastAsia="宋体" w:hAnsi="宋体"/>
          <w:kern w:val="2"/>
          <w:sz w:val="24"/>
          <w:szCs w:val="24"/>
        </w:rPr>
        <w:fldChar w:fldCharType="separate"/>
      </w:r>
      <w:r w:rsidRPr="007922A0">
        <w:rPr>
          <w:rFonts w:ascii="宋体" w:eastAsia="宋体" w:hAnsi="宋体" w:hint="eastAsia"/>
          <w:kern w:val="2"/>
          <w:sz w:val="24"/>
          <w:szCs w:val="24"/>
        </w:rPr>
        <w:t>美国</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9934E8" w:rsidRPr="007922A0">
        <w:rPr>
          <w:rFonts w:ascii="宋体" w:eastAsia="宋体" w:hAnsi="宋体"/>
          <w:kern w:val="2"/>
          <w:sz w:val="24"/>
          <w:szCs w:val="24"/>
        </w:rPr>
        <w:fldChar w:fldCharType="begin"/>
      </w:r>
      <w:r w:rsidR="009934E8" w:rsidRPr="007922A0">
        <w:rPr>
          <w:rFonts w:ascii="宋体" w:eastAsia="宋体" w:hAnsi="宋体"/>
          <w:kern w:val="2"/>
          <w:sz w:val="24"/>
          <w:szCs w:val="24"/>
        </w:rPr>
        <w:instrText xml:space="preserve"> HYPERLINK "https://baike.baidu.com/item/%E7%BD%97%E7%BA%B3%E5%BE%B7%C2%B7%E6%9D%8E%E7%BB%B4%E6%96%AF%E7%89%B9/700199" \t "_blank" </w:instrText>
      </w:r>
      <w:r w:rsidR="009934E8"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罗纳德·李维斯特</w:t>
      </w:r>
      <w:r w:rsidR="009934E8"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"https://baike.baidu.com/item/%E9%98%BF%E8%BF%AA%C2%B7%E8%90%A8%E8%8E%AB%E5%B0%94"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阿迪·萨莫尔</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"https://baike.baidu.com/item/%E4%BC%A6%E7%BA%B3%E5%BE%B7%C2%B7%E9%98%BF%E5%BE%B7%E6%9B%BC/12575612"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伦纳德·阿德曼</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14:paraId="2F062CCA" w14:textId="77777777" w:rsidR="009F7ABE" w:rsidRPr="007922A0" w:rsidRDefault="009F7AB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14:paraId="1AF1195A" w14:textId="77777777" w:rsidR="00B1184D" w:rsidRPr="00EC22D5" w:rsidRDefault="009D04B4" w:rsidP="006F0E81">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w:t>
      </w:r>
      <w:proofErr w:type="gramStart"/>
      <w:r w:rsidR="002764E3" w:rsidRPr="00EC22D5">
        <w:rPr>
          <w:rFonts w:ascii="宋体" w:eastAsia="宋体" w:hAnsi="宋体" w:hint="eastAsia"/>
          <w:b/>
          <w:sz w:val="28"/>
          <w:szCs w:val="28"/>
        </w:rPr>
        <w:t>搜索搜索</w:t>
      </w:r>
      <w:proofErr w:type="gramEnd"/>
      <w:r w:rsidR="002764E3" w:rsidRPr="00EC22D5">
        <w:rPr>
          <w:rFonts w:ascii="宋体" w:eastAsia="宋体" w:hAnsi="宋体" w:hint="eastAsia"/>
          <w:b/>
          <w:sz w:val="28"/>
          <w:szCs w:val="28"/>
        </w:rPr>
        <w:t>算法优化</w:t>
      </w:r>
    </w:p>
    <w:p w14:paraId="2E664E9D" w14:textId="77777777" w:rsidR="00712C02" w:rsidRPr="00EC22D5" w:rsidRDefault="00712C02"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14:paraId="25E2AA5D" w14:textId="77777777" w:rsidR="00712C02" w:rsidRPr="007922A0" w:rsidRDefault="00712C0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BB281F" w:rsidRPr="007922A0">
        <w:rPr>
          <w:rFonts w:ascii="宋体" w:eastAsia="宋体" w:hAnsi="宋体" w:hint="eastAsia"/>
          <w:kern w:val="2"/>
          <w:sz w:val="24"/>
          <w:szCs w:val="24"/>
        </w:rPr>
        <w:t>。</w:t>
      </w:r>
    </w:p>
    <w:p w14:paraId="03AE76A6" w14:textId="77777777" w:rsidR="001C5711" w:rsidRPr="007922A0" w:rsidRDefault="00BB281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14:paraId="570A6F02" w14:textId="77777777" w:rsidR="00994F6A" w:rsidRPr="007922A0" w:rsidRDefault="00994F6A"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14:paraId="46517C1D" w14:textId="77777777" w:rsidR="001C5711" w:rsidRPr="007922A0" w:rsidRDefault="001C571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14:paraId="3F133CF3" w14:textId="77777777" w:rsidR="002030D4" w:rsidRPr="007922A0" w:rsidRDefault="002F6FF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使用公钥对关键字进行加密，在对称加密的S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14:paraId="60161D01" w14:textId="77777777" w:rsidR="002A1CD2" w:rsidRPr="007922A0" w:rsidRDefault="002A1CD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14:paraId="4B638A53" w14:textId="77777777" w:rsidR="00994F6A" w:rsidRPr="007922A0" w:rsidRDefault="0039646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14:paraId="44BE7F9F" w14:textId="77777777" w:rsidR="00B31D04" w:rsidRPr="00EC22D5" w:rsidRDefault="00B31D04"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14:paraId="5B32DF10" w14:textId="77777777" w:rsidR="00B31D04" w:rsidRDefault="00D964B0" w:rsidP="006F0E81">
      <w:pPr>
        <w:spacing w:line="360" w:lineRule="auto"/>
        <w:ind w:firstLineChars="150" w:firstLine="360"/>
        <w:jc w:val="left"/>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加密的的搜索加密模型。两者的区别在于：一、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14:paraId="49A43CA8" w14:textId="77777777" w:rsidR="00132AA2" w:rsidRPr="00EC22D5" w:rsidRDefault="00BB5E2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14:paraId="3CB7DCB0" w14:textId="77777777" w:rsidR="00BB5E21" w:rsidRPr="007922A0" w:rsidRDefault="00BB5E2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14:paraId="749A15BD" w14:textId="77777777" w:rsidR="000377E0" w:rsidRPr="007922A0" w:rsidRDefault="000377E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14:paraId="5640F0A4" w14:textId="77777777" w:rsidR="00C42F6A" w:rsidRDefault="00C42F6A"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p>
    <w:p w14:paraId="145C9C85" w14:textId="707E7E3E" w:rsidR="00596217" w:rsidRDefault="000569FD" w:rsidP="00596217">
      <w:pPr>
        <w:spacing w:line="360" w:lineRule="auto"/>
        <w:ind w:firstLineChars="150" w:firstLine="360"/>
        <w:jc w:val="left"/>
        <w:rPr>
          <w:ins w:id="49" w:author="WANG JINFAN" w:date="2019-03-26T17:15:00Z"/>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考虑到关键字的数量会随着大量文件的添加而急速增加，线性的搜索时间不能够</w:t>
      </w:r>
      <w:r w:rsidR="003C53CB">
        <w:rPr>
          <w:rFonts w:ascii="宋体" w:eastAsia="宋体" w:hAnsi="宋体" w:hint="eastAsia"/>
          <w:kern w:val="2"/>
          <w:sz w:val="24"/>
          <w:szCs w:val="24"/>
        </w:rPr>
        <w:t>适用于大量文件的情况。</w:t>
      </w:r>
      <w:r w:rsidR="008E4FF3">
        <w:rPr>
          <w:rFonts w:ascii="宋体" w:eastAsia="宋体" w:hAnsi="宋体" w:hint="eastAsia"/>
          <w:kern w:val="2"/>
          <w:sz w:val="24"/>
          <w:szCs w:val="24"/>
        </w:rPr>
        <w:t>考虑到搜索过程的性能，对搜索算法进行改进</w:t>
      </w:r>
      <w:r w:rsidR="001115D8">
        <w:rPr>
          <w:rFonts w:ascii="宋体" w:eastAsia="宋体" w:hAnsi="宋体" w:hint="eastAsia"/>
          <w:kern w:val="2"/>
          <w:sz w:val="24"/>
          <w:szCs w:val="24"/>
        </w:rPr>
        <w:t>是必要的</w:t>
      </w:r>
      <w:r w:rsidR="008E4FF3">
        <w:rPr>
          <w:rFonts w:ascii="宋体" w:eastAsia="宋体" w:hAnsi="宋体" w:hint="eastAsia"/>
          <w:kern w:val="2"/>
          <w:sz w:val="24"/>
          <w:szCs w:val="24"/>
        </w:rPr>
        <w:t>。</w:t>
      </w:r>
      <w:r w:rsidR="00596217">
        <w:rPr>
          <w:rFonts w:ascii="宋体" w:eastAsia="宋体" w:hAnsi="宋体" w:hint="eastAsia"/>
          <w:kern w:val="2"/>
          <w:sz w:val="24"/>
          <w:szCs w:val="24"/>
        </w:rPr>
        <w:t>为了改善搜索过程的性能，我们引入密码学中累加器的概念，累加器</w:t>
      </w:r>
      <w:r w:rsidR="00596217" w:rsidRPr="00596217">
        <w:rPr>
          <w:rFonts w:ascii="宋体" w:eastAsia="宋体" w:hAnsi="宋体"/>
          <w:kern w:val="2"/>
          <w:sz w:val="24"/>
          <w:szCs w:val="24"/>
        </w:rPr>
        <w:lastRenderedPageBreak/>
        <w:t>可用于识别一个候选是否为一个</w:t>
      </w:r>
      <w:hyperlink r:id="rId18" w:tooltip="集合" w:history="1">
        <w:r w:rsidR="00596217" w:rsidRPr="00596217">
          <w:rPr>
            <w:rFonts w:ascii="宋体" w:eastAsia="宋体" w:hAnsi="宋体"/>
            <w:kern w:val="2"/>
            <w:sz w:val="24"/>
            <w:szCs w:val="24"/>
          </w:rPr>
          <w:t>集合</w:t>
        </w:r>
      </w:hyperlink>
      <w:r w:rsidR="00596217" w:rsidRPr="00596217">
        <w:rPr>
          <w:rFonts w:ascii="宋体" w:eastAsia="宋体" w:hAnsi="宋体"/>
          <w:kern w:val="2"/>
          <w:sz w:val="24"/>
          <w:szCs w:val="24"/>
        </w:rPr>
        <w:t>的成员，且不会在过程中暴露</w:t>
      </w:r>
      <w:hyperlink r:id="rId19" w:tooltip="集合" w:history="1">
        <w:r w:rsidR="00596217" w:rsidRPr="00596217">
          <w:rPr>
            <w:rFonts w:ascii="宋体" w:eastAsia="宋体" w:hAnsi="宋体"/>
            <w:kern w:val="2"/>
            <w:sz w:val="24"/>
            <w:szCs w:val="24"/>
          </w:rPr>
          <w:t>集合</w:t>
        </w:r>
      </w:hyperlink>
      <w:r w:rsidR="00596217" w:rsidRPr="00596217">
        <w:rPr>
          <w:rFonts w:ascii="宋体" w:eastAsia="宋体" w:hAnsi="宋体"/>
          <w:kern w:val="2"/>
          <w:sz w:val="24"/>
          <w:szCs w:val="24"/>
        </w:rPr>
        <w:t>中的成员。</w:t>
      </w:r>
      <w:r w:rsidR="00596217">
        <w:rPr>
          <w:rFonts w:ascii="宋体" w:eastAsia="宋体" w:hAnsi="宋体" w:hint="eastAsia"/>
          <w:kern w:val="2"/>
          <w:sz w:val="24"/>
          <w:szCs w:val="24"/>
        </w:rPr>
        <w:t>后续论文研究过程就在此基础上</w:t>
      </w:r>
      <w:commentRangeStart w:id="50"/>
      <w:commentRangeStart w:id="51"/>
      <w:commentRangeStart w:id="52"/>
      <w:r w:rsidR="00596217">
        <w:rPr>
          <w:rFonts w:ascii="宋体" w:eastAsia="宋体" w:hAnsi="宋体" w:hint="eastAsia"/>
          <w:kern w:val="2"/>
          <w:sz w:val="24"/>
          <w:szCs w:val="24"/>
        </w:rPr>
        <w:t>展开</w:t>
      </w:r>
      <w:commentRangeEnd w:id="50"/>
      <w:commentRangeEnd w:id="51"/>
      <w:commentRangeEnd w:id="52"/>
      <w:r w:rsidR="00435479">
        <w:rPr>
          <w:rStyle w:val="af7"/>
        </w:rPr>
        <w:commentReference w:id="52"/>
      </w:r>
      <w:r w:rsidR="00435479">
        <w:rPr>
          <w:rStyle w:val="af7"/>
        </w:rPr>
        <w:commentReference w:id="51"/>
      </w:r>
      <w:r w:rsidR="00435479">
        <w:rPr>
          <w:rStyle w:val="af7"/>
        </w:rPr>
        <w:commentReference w:id="50"/>
      </w:r>
      <w:r w:rsidR="00596217">
        <w:rPr>
          <w:rFonts w:ascii="宋体" w:eastAsia="宋体" w:hAnsi="宋体" w:hint="eastAsia"/>
          <w:kern w:val="2"/>
          <w:sz w:val="24"/>
          <w:szCs w:val="24"/>
        </w:rPr>
        <w:t>。</w:t>
      </w:r>
    </w:p>
    <w:p w14:paraId="3FBE100D" w14:textId="77777777" w:rsidR="00435479" w:rsidRPr="001115D8" w:rsidRDefault="00435479" w:rsidP="00596217">
      <w:pPr>
        <w:spacing w:line="360" w:lineRule="auto"/>
        <w:ind w:firstLineChars="150" w:firstLine="360"/>
        <w:jc w:val="left"/>
        <w:rPr>
          <w:rFonts w:ascii="宋体" w:eastAsia="宋体" w:hAnsi="宋体" w:hint="eastAsia"/>
          <w:kern w:val="2"/>
          <w:sz w:val="24"/>
          <w:szCs w:val="24"/>
        </w:rPr>
      </w:pPr>
    </w:p>
    <w:p w14:paraId="3FED6518" w14:textId="77777777" w:rsidR="00185879" w:rsidRPr="005A7D55" w:rsidRDefault="00185879" w:rsidP="00435479">
      <w:pPr>
        <w:spacing w:line="360" w:lineRule="auto"/>
        <w:jc w:val="left"/>
        <w:rPr>
          <w:rFonts w:ascii="宋体" w:eastAsia="宋体" w:hAnsi="宋体" w:hint="eastAsia"/>
          <w:kern w:val="2"/>
          <w:sz w:val="24"/>
          <w:szCs w:val="24"/>
        </w:rPr>
        <w:pPrChange w:id="53" w:author="WANG JINFAN" w:date="2019-03-26T17:15:00Z">
          <w:pPr>
            <w:spacing w:line="360" w:lineRule="auto"/>
            <w:ind w:firstLineChars="150" w:firstLine="360"/>
            <w:jc w:val="left"/>
          </w:pPr>
        </w:pPrChange>
      </w:pPr>
      <w:bookmarkStart w:id="54" w:name="_GoBack"/>
      <w:bookmarkEnd w:id="54"/>
    </w:p>
    <w:sectPr w:rsidR="00185879" w:rsidRPr="005A7D55">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NG JINFAN" w:date="2019-03-26T09:29:00Z" w:initials="WJ">
    <w:p w14:paraId="7FA3222F" w14:textId="77777777" w:rsidR="001C1B9F" w:rsidRDefault="001C1B9F">
      <w:pPr>
        <w:pStyle w:val="af8"/>
        <w:rPr>
          <w:rFonts w:hint="eastAsia"/>
        </w:rPr>
      </w:pPr>
      <w:r>
        <w:rPr>
          <w:rStyle w:val="af7"/>
        </w:rPr>
        <w:annotationRef/>
      </w:r>
      <w:r>
        <w:rPr>
          <w:rFonts w:hint="eastAsia"/>
        </w:rPr>
        <w:t>此处应添加引用</w:t>
      </w:r>
    </w:p>
  </w:comment>
  <w:comment w:id="2" w:author="WANG JINFAN" w:date="2019-03-26T09:59:00Z" w:initials="WJ">
    <w:p w14:paraId="306355D8" w14:textId="77777777" w:rsidR="00665E1A" w:rsidRDefault="00665E1A">
      <w:pPr>
        <w:pStyle w:val="af8"/>
        <w:rPr>
          <w:rFonts w:hint="eastAsia"/>
        </w:rPr>
      </w:pPr>
      <w:r>
        <w:rPr>
          <w:rStyle w:val="af7"/>
        </w:rPr>
        <w:annotationRef/>
      </w:r>
      <w:r>
        <w:rPr>
          <w:rFonts w:hint="eastAsia"/>
        </w:rPr>
        <w:t>这一段，要分成两块去讲，1是安全，2是隐私。安全指的是数据要加密传输加密存储，隐私指的是保证用户存了什么、查了什么不能被他人所知。</w:t>
      </w:r>
    </w:p>
  </w:comment>
  <w:comment w:id="6" w:author="WANG JINFAN" w:date="2019-03-26T09:35:00Z" w:initials="WJ">
    <w:p w14:paraId="6DE1012E" w14:textId="77777777" w:rsidR="001C1B9F" w:rsidRDefault="001C1B9F">
      <w:pPr>
        <w:pStyle w:val="af8"/>
        <w:rPr>
          <w:rFonts w:hint="eastAsia"/>
        </w:rPr>
      </w:pPr>
      <w:r>
        <w:rPr>
          <w:rStyle w:val="af7"/>
        </w:rPr>
        <w:annotationRef/>
      </w:r>
      <w:r>
        <w:rPr>
          <w:rFonts w:hint="eastAsia"/>
        </w:rPr>
        <w:t>此处应给出引用</w:t>
      </w:r>
    </w:p>
  </w:comment>
  <w:comment w:id="14" w:author="WANG JINFAN" w:date="2019-03-26T09:58:00Z" w:initials="WJ">
    <w:p w14:paraId="6BF72703" w14:textId="77777777" w:rsidR="00665E1A" w:rsidRDefault="00665E1A">
      <w:pPr>
        <w:pStyle w:val="af8"/>
      </w:pPr>
      <w:r>
        <w:rPr>
          <w:rStyle w:val="af7"/>
        </w:rPr>
        <w:annotationRef/>
      </w:r>
      <w:r>
        <w:rPr>
          <w:rFonts w:hint="eastAsia"/>
        </w:rPr>
        <w:t>这里要展开说明一下为什么服务端不可信</w:t>
      </w:r>
    </w:p>
  </w:comment>
  <w:comment w:id="15" w:author="WANG JINFAN" w:date="2019-03-26T10:01:00Z" w:initials="WJ">
    <w:p w14:paraId="03A08E1D" w14:textId="77777777" w:rsidR="00665E1A" w:rsidRDefault="00665E1A">
      <w:pPr>
        <w:pStyle w:val="af8"/>
        <w:rPr>
          <w:rFonts w:hint="eastAsia"/>
        </w:rPr>
      </w:pPr>
      <w:r>
        <w:rPr>
          <w:rStyle w:val="af7"/>
        </w:rPr>
        <w:annotationRef/>
      </w:r>
      <w:r>
        <w:rPr>
          <w:rFonts w:hint="eastAsia"/>
        </w:rPr>
        <w:t>引用</w:t>
      </w:r>
    </w:p>
  </w:comment>
  <w:comment w:id="16" w:author="WANG JINFAN" w:date="2019-03-26T10:01:00Z" w:initials="WJ">
    <w:p w14:paraId="417890ED" w14:textId="77777777" w:rsidR="00665E1A" w:rsidRDefault="00665E1A">
      <w:pPr>
        <w:pStyle w:val="af8"/>
        <w:rPr>
          <w:rFonts w:hint="eastAsia"/>
        </w:rPr>
      </w:pPr>
      <w:r>
        <w:rPr>
          <w:rStyle w:val="af7"/>
        </w:rPr>
        <w:annotationRef/>
      </w:r>
      <w:r>
        <w:rPr>
          <w:rFonts w:hint="eastAsia"/>
        </w:rPr>
        <w:t>应该另起一段，这里已经不是在介绍国内外现状了，这是在讲你的方案目标。</w:t>
      </w:r>
    </w:p>
  </w:comment>
  <w:comment w:id="33" w:author="WANG JINFAN" w:date="2019-03-26T17:01:00Z" w:initials="WJ">
    <w:p w14:paraId="7A7008C7" w14:textId="305893A5" w:rsidR="00C07A6E" w:rsidRDefault="00C07A6E">
      <w:pPr>
        <w:pStyle w:val="af8"/>
        <w:rPr>
          <w:rFonts w:hint="eastAsia"/>
        </w:rPr>
      </w:pPr>
      <w:r>
        <w:rPr>
          <w:rStyle w:val="af7"/>
        </w:rPr>
        <w:annotationRef/>
      </w:r>
      <w:r>
        <w:rPr>
          <w:rFonts w:hint="eastAsia"/>
        </w:rPr>
        <w:t>这一段是必须要有的？</w:t>
      </w:r>
    </w:p>
  </w:comment>
  <w:comment w:id="37" w:author="WANG JINFAN" w:date="2019-03-26T17:01:00Z" w:initials="WJ">
    <w:p w14:paraId="5124E26E" w14:textId="66167F5F" w:rsidR="00C07A6E" w:rsidRDefault="00C07A6E">
      <w:pPr>
        <w:pStyle w:val="af8"/>
        <w:rPr>
          <w:rFonts w:hint="eastAsia"/>
        </w:rPr>
      </w:pPr>
      <w:r>
        <w:rPr>
          <w:rStyle w:val="af7"/>
        </w:rPr>
        <w:annotationRef/>
      </w:r>
      <w:r>
        <w:rPr>
          <w:rFonts w:hint="eastAsia"/>
        </w:rPr>
        <w:t>在本论文中，作者阐述了一种新型的基于加密搜索技术的安全网盘系统的设计与实现。</w:t>
      </w:r>
    </w:p>
  </w:comment>
  <w:comment w:id="38" w:author="WANG JINFAN" w:date="2019-03-26T17:04:00Z" w:initials="WJ">
    <w:p w14:paraId="08215D9F" w14:textId="77EE3F49" w:rsidR="00C07A6E" w:rsidRDefault="00C07A6E">
      <w:pPr>
        <w:pStyle w:val="af8"/>
        <w:rPr>
          <w:rFonts w:hint="eastAsia"/>
        </w:rPr>
      </w:pPr>
      <w:r>
        <w:rPr>
          <w:rStyle w:val="af7"/>
        </w:rPr>
        <w:annotationRef/>
      </w:r>
      <w:r>
        <w:rPr>
          <w:rFonts w:hint="eastAsia"/>
        </w:rPr>
        <w:t>在设计这部分之前，首先应该对现有方案进行分析，应该单独列一章。</w:t>
      </w:r>
    </w:p>
  </w:comment>
  <w:comment w:id="52" w:author="WANG JINFAN" w:date="2019-03-26T17:15:00Z" w:initials="WJ">
    <w:p w14:paraId="005F678A" w14:textId="61637EBA" w:rsidR="00435479" w:rsidRDefault="00435479">
      <w:pPr>
        <w:pStyle w:val="af8"/>
      </w:pPr>
      <w:r>
        <w:rPr>
          <w:rStyle w:val="af7"/>
        </w:rPr>
        <w:annotationRef/>
      </w:r>
      <w:r>
        <w:rPr>
          <w:rFonts w:hint="eastAsia"/>
        </w:rPr>
        <w:t>后面要补上试验环境设计</w:t>
      </w:r>
    </w:p>
  </w:comment>
  <w:comment w:id="51" w:author="WANG JINFAN" w:date="2019-03-26T17:15:00Z" w:initials="WJ">
    <w:p w14:paraId="1EDF3A69" w14:textId="2EACB868" w:rsidR="00435479" w:rsidRDefault="00435479">
      <w:pPr>
        <w:pStyle w:val="af8"/>
      </w:pPr>
      <w:r>
        <w:rPr>
          <w:rStyle w:val="af7"/>
        </w:rPr>
        <w:annotationRef/>
      </w:r>
      <w:r>
        <w:rPr>
          <w:rFonts w:hint="eastAsia"/>
        </w:rPr>
        <w:t>补上版本控制设计</w:t>
      </w:r>
    </w:p>
  </w:comment>
  <w:comment w:id="50" w:author="WANG JINFAN" w:date="2019-03-26T17:15:00Z" w:initials="WJ">
    <w:p w14:paraId="797AA28E" w14:textId="539F3C75" w:rsidR="00435479" w:rsidRDefault="00435479">
      <w:pPr>
        <w:pStyle w:val="af8"/>
      </w:pPr>
      <w:r>
        <w:rPr>
          <w:rStyle w:val="af7"/>
        </w:rPr>
        <w:annotationRef/>
      </w:r>
      <w:r>
        <w:rPr>
          <w:rFonts w:hint="eastAsia"/>
        </w:rPr>
        <w:t>这里缺少了对加密搜索算法优化的过程，应补上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A3222F" w15:done="0"/>
  <w15:commentEx w15:paraId="306355D8" w15:done="0"/>
  <w15:commentEx w15:paraId="6DE1012E" w15:done="0"/>
  <w15:commentEx w15:paraId="6BF72703" w15:done="0"/>
  <w15:commentEx w15:paraId="03A08E1D" w15:done="0"/>
  <w15:commentEx w15:paraId="417890ED" w15:done="0"/>
  <w15:commentEx w15:paraId="7A7008C7" w15:done="0"/>
  <w15:commentEx w15:paraId="5124E26E" w15:done="0"/>
  <w15:commentEx w15:paraId="08215D9F" w15:done="0"/>
  <w15:commentEx w15:paraId="005F678A" w15:done="0"/>
  <w15:commentEx w15:paraId="1EDF3A69" w15:done="0"/>
  <w15:commentEx w15:paraId="797AA2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3222F" w16cid:durableId="20446F95"/>
  <w16cid:commentId w16cid:paraId="306355D8" w16cid:durableId="20447682"/>
  <w16cid:commentId w16cid:paraId="6DE1012E" w16cid:durableId="204470D1"/>
  <w16cid:commentId w16cid:paraId="6BF72703" w16cid:durableId="20447663"/>
  <w16cid:commentId w16cid:paraId="03A08E1D" w16cid:durableId="204476DF"/>
  <w16cid:commentId w16cid:paraId="417890ED" w16cid:durableId="20447706"/>
  <w16cid:commentId w16cid:paraId="7A7008C7" w16cid:durableId="2044D95A"/>
  <w16cid:commentId w16cid:paraId="5124E26E" w16cid:durableId="2044D982"/>
  <w16cid:commentId w16cid:paraId="08215D9F" w16cid:durableId="2044DA1C"/>
  <w16cid:commentId w16cid:paraId="005F678A" w16cid:durableId="2044DCC8"/>
  <w16cid:commentId w16cid:paraId="1EDF3A69" w16cid:durableId="2044DCC2"/>
  <w16cid:commentId w16cid:paraId="797AA28E" w16cid:durableId="2044DC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AD975" w14:textId="77777777" w:rsidR="00352B60" w:rsidRDefault="00352B60" w:rsidP="00201DA9">
      <w:r>
        <w:separator/>
      </w:r>
    </w:p>
  </w:endnote>
  <w:endnote w:type="continuationSeparator" w:id="0">
    <w:p w14:paraId="18F2EC08" w14:textId="77777777" w:rsidR="00352B60" w:rsidRDefault="00352B60"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F5E99" w14:textId="77777777" w:rsidR="00352B60" w:rsidRDefault="00352B60" w:rsidP="00201DA9">
      <w:r>
        <w:separator/>
      </w:r>
    </w:p>
  </w:footnote>
  <w:footnote w:type="continuationSeparator" w:id="0">
    <w:p w14:paraId="4545730D" w14:textId="77777777" w:rsidR="00352B60" w:rsidRDefault="00352B60"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 JINFAN">
    <w15:presenceInfo w15:providerId="Windows Live" w15:userId="fe28dc73c1377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2194A"/>
    <w:rsid w:val="000270D6"/>
    <w:rsid w:val="00027EEE"/>
    <w:rsid w:val="00032379"/>
    <w:rsid w:val="000377E0"/>
    <w:rsid w:val="00040935"/>
    <w:rsid w:val="00055942"/>
    <w:rsid w:val="000569FD"/>
    <w:rsid w:val="000A7748"/>
    <w:rsid w:val="001115D8"/>
    <w:rsid w:val="00126EB4"/>
    <w:rsid w:val="00132AA2"/>
    <w:rsid w:val="00185879"/>
    <w:rsid w:val="00187E50"/>
    <w:rsid w:val="00194207"/>
    <w:rsid w:val="001A1EC8"/>
    <w:rsid w:val="001A354A"/>
    <w:rsid w:val="001C1B9F"/>
    <w:rsid w:val="001C5711"/>
    <w:rsid w:val="001E3CDC"/>
    <w:rsid w:val="00201DA9"/>
    <w:rsid w:val="002030D4"/>
    <w:rsid w:val="00206F47"/>
    <w:rsid w:val="00211E0A"/>
    <w:rsid w:val="0023379A"/>
    <w:rsid w:val="002422C6"/>
    <w:rsid w:val="00247272"/>
    <w:rsid w:val="0025095A"/>
    <w:rsid w:val="00264E66"/>
    <w:rsid w:val="00271D75"/>
    <w:rsid w:val="002764E3"/>
    <w:rsid w:val="002A1CD2"/>
    <w:rsid w:val="002E0172"/>
    <w:rsid w:val="002E7B01"/>
    <w:rsid w:val="002F364F"/>
    <w:rsid w:val="002F6FF9"/>
    <w:rsid w:val="00313948"/>
    <w:rsid w:val="0031740A"/>
    <w:rsid w:val="00333E91"/>
    <w:rsid w:val="00341E9E"/>
    <w:rsid w:val="00352B60"/>
    <w:rsid w:val="00366624"/>
    <w:rsid w:val="00391F5C"/>
    <w:rsid w:val="00396469"/>
    <w:rsid w:val="003B22CF"/>
    <w:rsid w:val="003C53CB"/>
    <w:rsid w:val="003E29A0"/>
    <w:rsid w:val="004128EA"/>
    <w:rsid w:val="00421F48"/>
    <w:rsid w:val="00433AD6"/>
    <w:rsid w:val="00435479"/>
    <w:rsid w:val="00453D94"/>
    <w:rsid w:val="00463EB3"/>
    <w:rsid w:val="004871FC"/>
    <w:rsid w:val="004A3A6C"/>
    <w:rsid w:val="004B1589"/>
    <w:rsid w:val="004B7204"/>
    <w:rsid w:val="004F264D"/>
    <w:rsid w:val="00582719"/>
    <w:rsid w:val="00596217"/>
    <w:rsid w:val="005A7D55"/>
    <w:rsid w:val="00605F56"/>
    <w:rsid w:val="00610411"/>
    <w:rsid w:val="006172D9"/>
    <w:rsid w:val="00665E1A"/>
    <w:rsid w:val="006C0B36"/>
    <w:rsid w:val="006E7409"/>
    <w:rsid w:val="006F0E81"/>
    <w:rsid w:val="00712C02"/>
    <w:rsid w:val="007517DF"/>
    <w:rsid w:val="007638EF"/>
    <w:rsid w:val="00791250"/>
    <w:rsid w:val="007922A0"/>
    <w:rsid w:val="00804329"/>
    <w:rsid w:val="00807B16"/>
    <w:rsid w:val="00840CAC"/>
    <w:rsid w:val="00841E34"/>
    <w:rsid w:val="0087568B"/>
    <w:rsid w:val="008B06DD"/>
    <w:rsid w:val="008C0034"/>
    <w:rsid w:val="008D2829"/>
    <w:rsid w:val="008E4FF3"/>
    <w:rsid w:val="00902214"/>
    <w:rsid w:val="00921E91"/>
    <w:rsid w:val="00940568"/>
    <w:rsid w:val="00971B4D"/>
    <w:rsid w:val="00991247"/>
    <w:rsid w:val="009934E8"/>
    <w:rsid w:val="00994F6A"/>
    <w:rsid w:val="009D04B4"/>
    <w:rsid w:val="009E77C7"/>
    <w:rsid w:val="009F4507"/>
    <w:rsid w:val="009F7ABE"/>
    <w:rsid w:val="00A14DE3"/>
    <w:rsid w:val="00A26BD5"/>
    <w:rsid w:val="00A55261"/>
    <w:rsid w:val="00AA6CB0"/>
    <w:rsid w:val="00AB3F4E"/>
    <w:rsid w:val="00AC0892"/>
    <w:rsid w:val="00B11224"/>
    <w:rsid w:val="00B1184D"/>
    <w:rsid w:val="00B31D04"/>
    <w:rsid w:val="00B35ED2"/>
    <w:rsid w:val="00B86EB5"/>
    <w:rsid w:val="00BB281F"/>
    <w:rsid w:val="00BB34DC"/>
    <w:rsid w:val="00BB5E21"/>
    <w:rsid w:val="00BF4A9E"/>
    <w:rsid w:val="00C07A6E"/>
    <w:rsid w:val="00C27FB9"/>
    <w:rsid w:val="00C42F6A"/>
    <w:rsid w:val="00CA670E"/>
    <w:rsid w:val="00CC207B"/>
    <w:rsid w:val="00D121F2"/>
    <w:rsid w:val="00D30DDD"/>
    <w:rsid w:val="00D820E1"/>
    <w:rsid w:val="00D964B0"/>
    <w:rsid w:val="00DB1A58"/>
    <w:rsid w:val="00DE5EE9"/>
    <w:rsid w:val="00DF6568"/>
    <w:rsid w:val="00E04800"/>
    <w:rsid w:val="00E1181C"/>
    <w:rsid w:val="00E13B9B"/>
    <w:rsid w:val="00E56C92"/>
    <w:rsid w:val="00E5736B"/>
    <w:rsid w:val="00E9553A"/>
    <w:rsid w:val="00EA0EF1"/>
    <w:rsid w:val="00EB33E1"/>
    <w:rsid w:val="00EC22D5"/>
    <w:rsid w:val="00ED5C6A"/>
    <w:rsid w:val="00ED7AC7"/>
    <w:rsid w:val="00F01470"/>
    <w:rsid w:val="00F15201"/>
    <w:rsid w:val="00F31CA7"/>
    <w:rsid w:val="00F36374"/>
    <w:rsid w:val="00FC3718"/>
    <w:rsid w:val="00FC7CD3"/>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F758B"/>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 w:type="character" w:styleId="af6">
    <w:name w:val="Placeholder Text"/>
    <w:basedOn w:val="a0"/>
    <w:uiPriority w:val="99"/>
    <w:semiHidden/>
    <w:rsid w:val="005A7D55"/>
    <w:rPr>
      <w:color w:val="808080"/>
    </w:rPr>
  </w:style>
  <w:style w:type="character" w:styleId="af7">
    <w:name w:val="annotation reference"/>
    <w:basedOn w:val="a0"/>
    <w:uiPriority w:val="99"/>
    <w:semiHidden/>
    <w:unhideWhenUsed/>
    <w:rsid w:val="001C1B9F"/>
    <w:rPr>
      <w:sz w:val="21"/>
      <w:szCs w:val="21"/>
    </w:rPr>
  </w:style>
  <w:style w:type="paragraph" w:styleId="af8">
    <w:name w:val="annotation text"/>
    <w:basedOn w:val="a"/>
    <w:link w:val="af9"/>
    <w:uiPriority w:val="99"/>
    <w:semiHidden/>
    <w:unhideWhenUsed/>
    <w:rsid w:val="001C1B9F"/>
    <w:pPr>
      <w:jc w:val="left"/>
    </w:pPr>
  </w:style>
  <w:style w:type="character" w:customStyle="1" w:styleId="af9">
    <w:name w:val="批注文字 字符"/>
    <w:basedOn w:val="a0"/>
    <w:link w:val="af8"/>
    <w:uiPriority w:val="99"/>
    <w:semiHidden/>
    <w:rsid w:val="001C1B9F"/>
  </w:style>
  <w:style w:type="paragraph" w:styleId="afa">
    <w:name w:val="annotation subject"/>
    <w:basedOn w:val="af8"/>
    <w:next w:val="af8"/>
    <w:link w:val="afb"/>
    <w:uiPriority w:val="99"/>
    <w:semiHidden/>
    <w:unhideWhenUsed/>
    <w:rsid w:val="001C1B9F"/>
    <w:rPr>
      <w:b/>
      <w:bCs/>
    </w:rPr>
  </w:style>
  <w:style w:type="character" w:customStyle="1" w:styleId="afb">
    <w:name w:val="批注主题 字符"/>
    <w:basedOn w:val="af9"/>
    <w:link w:val="afa"/>
    <w:uiPriority w:val="99"/>
    <w:semiHidden/>
    <w:rsid w:val="001C1B9F"/>
    <w:rPr>
      <w:b/>
      <w:bCs/>
    </w:rPr>
  </w:style>
  <w:style w:type="paragraph" w:styleId="afc">
    <w:name w:val="Balloon Text"/>
    <w:basedOn w:val="a"/>
    <w:link w:val="afd"/>
    <w:uiPriority w:val="99"/>
    <w:semiHidden/>
    <w:unhideWhenUsed/>
    <w:rsid w:val="001C1B9F"/>
    <w:rPr>
      <w:sz w:val="18"/>
      <w:szCs w:val="18"/>
    </w:rPr>
  </w:style>
  <w:style w:type="character" w:customStyle="1" w:styleId="afd">
    <w:name w:val="批注框文本 字符"/>
    <w:basedOn w:val="a0"/>
    <w:link w:val="afc"/>
    <w:uiPriority w:val="99"/>
    <w:semiHidden/>
    <w:rsid w:val="001C1B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baike.baidu.com/item/%E7%BE%8E%E5%9B%BD%E8%81%94%E9%82%A6%E6%94%BF%E5%BA%9C/8370227" TargetMode="External"/><Relationship Id="rId18" Type="http://schemas.openxmlformats.org/officeDocument/2006/relationships/hyperlink" Target="https://zh.wikipedia.org/wiki/%E9%9B%86%E5%90%88"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baike.baidu.com/item/%E5%AF%86%E9%92%A5%E5%8A%A0%E5%AF%86/5928903" TargetMode="External"/><Relationship Id="rId17" Type="http://schemas.openxmlformats.org/officeDocument/2006/relationships/hyperlink" Target="https://baike.baidu.com/item/%E5%AF%B9%E7%A7%B0%E5%AF%86%E9%92%A5%E5%8A%A0%E5%AF%86" TargetMode="External"/><Relationship Id="rId2" Type="http://schemas.openxmlformats.org/officeDocument/2006/relationships/styles" Target="styles.xml"/><Relationship Id="rId16" Type="http://schemas.openxmlformats.org/officeDocument/2006/relationships/hyperlink" Target="https://baike.baidu.com/item/%E7%BE%8E%E5%9B%BD%E5%9B%BD%E5%AE%B6%E6%A0%87%E5%87%86%E4%B8%8E%E6%8A%80%E6%9C%AF%E7%A0%94%E7%A9%B6%E9%99%A2/393145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A%94%E7%94%A8%E8%BD%AF%E4%BB%B6/216367" TargetMode="External"/><Relationship Id="rId5" Type="http://schemas.openxmlformats.org/officeDocument/2006/relationships/footnotes" Target="footnotes.xml"/><Relationship Id="rId15" Type="http://schemas.openxmlformats.org/officeDocument/2006/relationships/hyperlink" Target="https://baike.baidu.com/item/DES" TargetMode="External"/><Relationship Id="rId10" Type="http://schemas.openxmlformats.org/officeDocument/2006/relationships/hyperlink" Target="https://baike.baidu.com/item/%E7%BD%91%E7%BB%9C/143243" TargetMode="External"/><Relationship Id="rId19" Type="http://schemas.openxmlformats.org/officeDocument/2006/relationships/hyperlink" Target="https://zh.wikipedia.org/wiki/%E9%9B%86%E5%90%8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aike.baidu.com/item/%E8%81%94%E9%82%A6%E8%B5%84%E6%96%99%E5%A4%84%E7%90%86%E6%A0%87%E5%87%86/3940777"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1286</Words>
  <Characters>7333</Characters>
  <Application>Microsoft Office Word</Application>
  <DocSecurity>0</DocSecurity>
  <Lines>61</Lines>
  <Paragraphs>17</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WANG JINFAN</cp:lastModifiedBy>
  <cp:revision>3</cp:revision>
  <dcterms:created xsi:type="dcterms:W3CDTF">2019-03-26T08:55:00Z</dcterms:created>
  <dcterms:modified xsi:type="dcterms:W3CDTF">2019-03-26T09:16:00Z</dcterms:modified>
</cp:coreProperties>
</file>