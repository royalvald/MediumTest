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w:t>
      </w:r>
      <w:del w:id="0" w:author="WANG JINFAN" w:date="2019-05-08T14:16:00Z">
        <w:r w:rsidR="007638EF" w:rsidRPr="007922A0" w:rsidDel="001D77E0">
          <w:rPr>
            <w:rFonts w:ascii="宋体" w:eastAsia="宋体" w:hAnsi="宋体" w:hint="eastAsia"/>
            <w:kern w:val="2"/>
            <w:sz w:val="24"/>
            <w:szCs w:val="24"/>
          </w:rPr>
          <w:delText>对大量</w:delText>
        </w:r>
      </w:del>
      <w:ins w:id="1" w:author="WANG JINFAN" w:date="2019-05-08T14:16:00Z">
        <w:r w:rsidR="001D77E0">
          <w:rPr>
            <w:rFonts w:ascii="宋体" w:eastAsia="宋体" w:hAnsi="宋体" w:hint="eastAsia"/>
            <w:kern w:val="2"/>
            <w:sz w:val="24"/>
            <w:szCs w:val="24"/>
          </w:rPr>
          <w:t>海量</w:t>
        </w:r>
      </w:ins>
      <w:r w:rsidR="007638EF" w:rsidRPr="007922A0">
        <w:rPr>
          <w:rFonts w:ascii="宋体" w:eastAsia="宋体" w:hAnsi="宋体" w:hint="eastAsia"/>
          <w:kern w:val="2"/>
          <w:sz w:val="24"/>
          <w:szCs w:val="24"/>
        </w:rPr>
        <w:t>数据</w:t>
      </w:r>
      <w:del w:id="2" w:author="WANG JINFAN" w:date="2019-05-08T14:16:00Z">
        <w:r w:rsidR="007638EF" w:rsidRPr="007922A0" w:rsidDel="001D77E0">
          <w:rPr>
            <w:rFonts w:ascii="宋体" w:eastAsia="宋体" w:hAnsi="宋体" w:hint="eastAsia"/>
            <w:kern w:val="2"/>
            <w:sz w:val="24"/>
            <w:szCs w:val="24"/>
          </w:rPr>
          <w:delText>的</w:delText>
        </w:r>
      </w:del>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ins w:id="3" w:author="WANG JINFAN" w:date="2019-05-08T14:16:00Z">
        <w:r w:rsidR="001D77E0">
          <w:rPr>
            <w:rFonts w:ascii="宋体" w:eastAsia="宋体" w:hAnsi="宋体" w:hint="eastAsia"/>
            <w:kern w:val="2"/>
            <w:sz w:val="24"/>
            <w:szCs w:val="24"/>
          </w:rPr>
          <w:t>的需求</w:t>
        </w:r>
      </w:ins>
      <w:ins w:id="4" w:author="WANG JINFAN" w:date="2019-05-08T14:17:00Z">
        <w:r w:rsidR="001D77E0">
          <w:rPr>
            <w:rFonts w:ascii="宋体" w:eastAsia="宋体" w:hAnsi="宋体" w:hint="eastAsia"/>
            <w:kern w:val="2"/>
            <w:sz w:val="24"/>
            <w:szCs w:val="24"/>
          </w:rPr>
          <w:t>日益增长</w:t>
        </w:r>
      </w:ins>
      <w:del w:id="5" w:author="WANG JINFAN" w:date="2019-05-08T14:16:00Z">
        <w:r w:rsidRPr="007922A0" w:rsidDel="001D77E0">
          <w:rPr>
            <w:rFonts w:ascii="宋体" w:eastAsia="宋体" w:hAnsi="宋体"/>
            <w:kern w:val="2"/>
            <w:sz w:val="24"/>
            <w:szCs w:val="24"/>
          </w:rPr>
          <w:delText>已经成为</w:delText>
        </w:r>
        <w:r w:rsidRPr="007922A0" w:rsidDel="001D77E0">
          <w:rPr>
            <w:rFonts w:ascii="宋体" w:eastAsia="宋体" w:hAnsi="宋体" w:hint="eastAsia"/>
            <w:kern w:val="2"/>
            <w:sz w:val="24"/>
            <w:szCs w:val="24"/>
          </w:rPr>
          <w:delText>了</w:delText>
        </w:r>
        <w:r w:rsidR="007638EF" w:rsidRPr="007922A0" w:rsidDel="001D77E0">
          <w:rPr>
            <w:rFonts w:ascii="宋体" w:eastAsia="宋体" w:hAnsi="宋体" w:hint="eastAsia"/>
            <w:kern w:val="2"/>
            <w:sz w:val="24"/>
            <w:szCs w:val="24"/>
          </w:rPr>
          <w:delText>当今社会</w:delText>
        </w:r>
        <w:r w:rsidRPr="007922A0" w:rsidDel="001D77E0">
          <w:rPr>
            <w:rFonts w:ascii="宋体" w:eastAsia="宋体" w:hAnsi="宋体" w:hint="eastAsia"/>
            <w:kern w:val="2"/>
            <w:sz w:val="24"/>
            <w:szCs w:val="24"/>
          </w:rPr>
          <w:delText>最迫切的需求</w:delText>
        </w:r>
        <w:r w:rsidR="007638EF" w:rsidRPr="007922A0" w:rsidDel="001D77E0">
          <w:rPr>
            <w:rFonts w:ascii="宋体" w:eastAsia="宋体" w:hAnsi="宋体" w:hint="eastAsia"/>
            <w:kern w:val="2"/>
            <w:sz w:val="24"/>
            <w:szCs w:val="24"/>
          </w:rPr>
          <w:delText>之一</w:delText>
        </w:r>
      </w:del>
      <w:ins w:id="6" w:author="WANG JINFAN" w:date="2019-05-08T14:17:00Z">
        <w:r w:rsidR="001D77E0">
          <w:rPr>
            <w:rFonts w:ascii="宋体" w:eastAsia="宋体" w:hAnsi="宋体" w:hint="eastAsia"/>
            <w:kern w:val="2"/>
            <w:sz w:val="24"/>
            <w:szCs w:val="24"/>
          </w:rPr>
          <w:t>，云计算技术应运而生。</w:t>
        </w:r>
      </w:ins>
      <w:del w:id="7" w:author="WANG JINFAN" w:date="2019-05-08T14:17:00Z">
        <w:r w:rsidR="00DA38E5" w:rsidDel="001D77E0">
          <w:rPr>
            <w:rFonts w:ascii="宋体" w:eastAsia="宋体" w:hAnsi="宋体" w:hint="eastAsia"/>
            <w:kern w:val="2"/>
            <w:sz w:val="24"/>
            <w:szCs w:val="24"/>
          </w:rPr>
          <w:delText>。</w:delText>
        </w:r>
        <w:r w:rsidRPr="007922A0" w:rsidDel="001D77E0">
          <w:rPr>
            <w:rFonts w:ascii="宋体" w:eastAsia="宋体" w:hAnsi="宋体"/>
            <w:kern w:val="2"/>
            <w:sz w:val="24"/>
            <w:szCs w:val="24"/>
          </w:rPr>
          <w:delText>为了解决这一现象，云计算技术也正不断革新。</w:delText>
        </w:r>
      </w:del>
      <w:r w:rsidRPr="007922A0">
        <w:rPr>
          <w:rFonts w:ascii="宋体" w:eastAsia="宋体" w:hAnsi="宋体"/>
          <w:kern w:val="2"/>
          <w:sz w:val="24"/>
          <w:szCs w:val="24"/>
        </w:rPr>
        <w:t>云计算，</w:t>
      </w:r>
      <w:del w:id="8" w:author="WANG JINFAN" w:date="2019-05-08T14:46:00Z">
        <w:r w:rsidRPr="007922A0" w:rsidDel="008E7034">
          <w:rPr>
            <w:rFonts w:ascii="宋体" w:eastAsia="宋体" w:hAnsi="宋体" w:hint="eastAsia"/>
            <w:kern w:val="2"/>
            <w:sz w:val="24"/>
            <w:szCs w:val="24"/>
          </w:rPr>
          <w:delText>按照</w:delText>
        </w:r>
      </w:del>
      <w:ins w:id="9" w:author="WANG JINFAN" w:date="2019-05-08T14:46:00Z">
        <w:r w:rsidR="008E7034">
          <w:rPr>
            <w:rFonts w:ascii="宋体" w:eastAsia="宋体" w:hAnsi="宋体" w:hint="eastAsia"/>
            <w:kern w:val="2"/>
            <w:sz w:val="24"/>
            <w:szCs w:val="24"/>
          </w:rPr>
          <w:t>根据</w:t>
        </w:r>
      </w:ins>
      <w:r w:rsidRPr="007922A0">
        <w:rPr>
          <w:rFonts w:ascii="宋体" w:eastAsia="宋体" w:hAnsi="宋体"/>
          <w:kern w:val="2"/>
          <w:sz w:val="24"/>
          <w:szCs w:val="24"/>
        </w:rPr>
        <w:t>美国国家标准与技术</w:t>
      </w:r>
      <w:r w:rsidRPr="003B75E8">
        <w:rPr>
          <w:rFonts w:ascii="宋体" w:eastAsia="宋体" w:hAnsi="宋体"/>
          <w:color w:val="000000" w:themeColor="text1"/>
          <w:kern w:val="2"/>
          <w:sz w:val="24"/>
          <w:szCs w:val="24"/>
        </w:rPr>
        <w:t>研究院定义</w:t>
      </w:r>
      <w:r w:rsidR="003B75E8" w:rsidRPr="00F56D7A">
        <w:rPr>
          <w:rFonts w:ascii="Times New Roman" w:eastAsia="宋体" w:hAnsi="Times New Roman"/>
          <w:kern w:val="2"/>
          <w:vertAlign w:val="superscript"/>
        </w:rPr>
        <w:t>[1]</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r w:rsidR="005611BA">
        <w:fldChar w:fldCharType="begin"/>
      </w:r>
      <w:r w:rsidR="005611BA">
        <w:instrText xml:space="preserve"> HYPERLINK "https://baike.baidu.com/item/%E7%BD%91%E7%BB%9C/143243" </w:instrText>
      </w:r>
      <w:r w:rsidR="005611BA">
        <w:fldChar w:fldCharType="separate"/>
      </w:r>
      <w:r w:rsidRPr="007922A0">
        <w:rPr>
          <w:rFonts w:ascii="宋体" w:eastAsia="宋体" w:hAnsi="宋体"/>
          <w:kern w:val="2"/>
          <w:sz w:val="24"/>
          <w:szCs w:val="24"/>
        </w:rPr>
        <w:t>网络</w:t>
      </w:r>
      <w:r w:rsidR="005611BA">
        <w:rPr>
          <w:rFonts w:ascii="宋体" w:eastAsia="宋体" w:hAnsi="宋体"/>
          <w:kern w:val="2"/>
          <w:sz w:val="24"/>
          <w:szCs w:val="24"/>
        </w:rPr>
        <w:fldChar w:fldCharType="end"/>
      </w:r>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w:t>
      </w:r>
      <w:del w:id="10" w:author="WANG JINFAN" w:date="2019-05-08T14:18:00Z">
        <w:r w:rsidRPr="007922A0" w:rsidDel="001D77E0">
          <w:rPr>
            <w:rFonts w:ascii="宋体" w:eastAsia="宋体" w:hAnsi="宋体" w:hint="eastAsia"/>
            <w:kern w:val="2"/>
            <w:sz w:val="24"/>
            <w:szCs w:val="24"/>
          </w:rPr>
          <w:delText>在云计算</w:delText>
        </w:r>
        <w:r w:rsidR="00E9553A" w:rsidRPr="007922A0" w:rsidDel="001D77E0">
          <w:rPr>
            <w:rFonts w:ascii="宋体" w:eastAsia="宋体" w:hAnsi="宋体" w:hint="eastAsia"/>
            <w:kern w:val="2"/>
            <w:sz w:val="24"/>
            <w:szCs w:val="24"/>
          </w:rPr>
          <w:delText>基础</w:delText>
        </w:r>
        <w:r w:rsidRPr="007922A0" w:rsidDel="001D77E0">
          <w:rPr>
            <w:rFonts w:ascii="宋体" w:eastAsia="宋体" w:hAnsi="宋体" w:hint="eastAsia"/>
            <w:kern w:val="2"/>
            <w:sz w:val="24"/>
            <w:szCs w:val="24"/>
          </w:rPr>
          <w:delText>上延伸和发展出来的新型网络存储技术云存储</w:delText>
        </w:r>
        <w:r w:rsidR="000D3061" w:rsidRPr="000D3061" w:rsidDel="001D77E0">
          <w:rPr>
            <w:rFonts w:ascii="Times New Roman" w:eastAsia="宋体" w:hAnsi="Times New Roman" w:hint="eastAsia"/>
            <w:kern w:val="2"/>
            <w:sz w:val="24"/>
            <w:szCs w:val="24"/>
            <w:vertAlign w:val="superscript"/>
          </w:rPr>
          <w:delText>[</w:delText>
        </w:r>
      </w:del>
      <w:ins w:id="11" w:author="WANG JINFAN" w:date="2019-05-08T14:18:00Z">
        <w:r w:rsidR="001D77E0">
          <w:rPr>
            <w:rFonts w:ascii="宋体" w:eastAsia="宋体" w:hAnsi="宋体" w:hint="eastAsia"/>
            <w:kern w:val="2"/>
            <w:sz w:val="24"/>
            <w:szCs w:val="24"/>
          </w:rPr>
          <w:t>云存储，作为</w:t>
        </w:r>
        <w:proofErr w:type="gramStart"/>
        <w:r w:rsidR="001D77E0">
          <w:rPr>
            <w:rFonts w:ascii="宋体" w:eastAsia="宋体" w:hAnsi="宋体" w:hint="eastAsia"/>
            <w:kern w:val="2"/>
            <w:sz w:val="24"/>
            <w:szCs w:val="24"/>
          </w:rPr>
          <w:t>云计算</w:t>
        </w:r>
        <w:proofErr w:type="gramEnd"/>
        <w:r w:rsidR="001D77E0">
          <w:rPr>
            <w:rFonts w:ascii="宋体" w:eastAsia="宋体" w:hAnsi="宋体" w:hint="eastAsia"/>
            <w:kern w:val="2"/>
            <w:sz w:val="24"/>
            <w:szCs w:val="24"/>
          </w:rPr>
          <w:t>的一种</w:t>
        </w:r>
        <w:proofErr w:type="gramStart"/>
        <w:r w:rsidR="001D77E0">
          <w:rPr>
            <w:rFonts w:ascii="宋体" w:eastAsia="宋体" w:hAnsi="宋体" w:hint="eastAsia"/>
            <w:kern w:val="2"/>
            <w:sz w:val="24"/>
            <w:szCs w:val="24"/>
          </w:rPr>
          <w:t>典型服</w:t>
        </w:r>
        <w:proofErr w:type="gramEnd"/>
        <w:r w:rsidR="001D77E0">
          <w:rPr>
            <w:rFonts w:ascii="宋体" w:eastAsia="宋体" w:hAnsi="宋体" w:hint="eastAsia"/>
            <w:kern w:val="2"/>
            <w:sz w:val="24"/>
            <w:szCs w:val="24"/>
          </w:rPr>
          <w:t>务类型，</w:t>
        </w:r>
      </w:ins>
      <w:r w:rsidR="000D3061" w:rsidRPr="000D3061">
        <w:rPr>
          <w:rFonts w:ascii="Times New Roman" w:eastAsia="宋体" w:hAnsi="Times New Roman"/>
          <w:kern w:val="2"/>
          <w:sz w:val="24"/>
          <w:szCs w:val="24"/>
          <w:vertAlign w:val="superscript"/>
        </w:rPr>
        <w:t>2]</w:t>
      </w:r>
      <w:r w:rsidRPr="007922A0">
        <w:rPr>
          <w:rFonts w:ascii="宋体" w:eastAsia="宋体" w:hAnsi="宋体"/>
          <w:kern w:val="2"/>
          <w:sz w:val="24"/>
          <w:szCs w:val="24"/>
        </w:rPr>
        <w:t>可以很好的解决</w:t>
      </w:r>
      <w:del w:id="12" w:author="WANG JINFAN" w:date="2019-05-08T14:47:00Z">
        <w:r w:rsidR="008D2829" w:rsidRPr="007922A0" w:rsidDel="00BC1620">
          <w:rPr>
            <w:rFonts w:ascii="宋体" w:eastAsia="宋体" w:hAnsi="宋体" w:hint="eastAsia"/>
            <w:kern w:val="2"/>
            <w:sz w:val="24"/>
            <w:szCs w:val="24"/>
          </w:rPr>
          <w:delText>大量</w:delText>
        </w:r>
        <w:r w:rsidRPr="007922A0" w:rsidDel="00BC1620">
          <w:rPr>
            <w:rFonts w:ascii="宋体" w:eastAsia="宋体" w:hAnsi="宋体" w:hint="eastAsia"/>
            <w:kern w:val="2"/>
            <w:sz w:val="24"/>
            <w:szCs w:val="24"/>
          </w:rPr>
          <w:delText>数据的存储问题</w:delText>
        </w:r>
      </w:del>
      <w:ins w:id="13" w:author="WANG JINFAN" w:date="2019-05-08T14:47:00Z">
        <w:r w:rsidR="00BC1620">
          <w:rPr>
            <w:rFonts w:ascii="宋体" w:eastAsia="宋体" w:hAnsi="宋体" w:hint="eastAsia"/>
            <w:kern w:val="2"/>
            <w:sz w:val="24"/>
            <w:szCs w:val="24"/>
          </w:rPr>
          <w:t>用户对海量数据或</w:t>
        </w:r>
      </w:ins>
      <w:ins w:id="14" w:author="WANG JINFAN" w:date="2019-05-08T14:48:00Z">
        <w:r w:rsidR="00BC1620">
          <w:rPr>
            <w:rFonts w:ascii="宋体" w:eastAsia="宋体" w:hAnsi="宋体" w:hint="eastAsia"/>
            <w:kern w:val="2"/>
            <w:sz w:val="24"/>
            <w:szCs w:val="24"/>
          </w:rPr>
          <w:t>碎片</w:t>
        </w:r>
        <w:proofErr w:type="gramStart"/>
        <w:r w:rsidR="00BC1620">
          <w:rPr>
            <w:rFonts w:ascii="宋体" w:eastAsia="宋体" w:hAnsi="宋体" w:hint="eastAsia"/>
            <w:kern w:val="2"/>
            <w:sz w:val="24"/>
            <w:szCs w:val="24"/>
          </w:rPr>
          <w:t>化数</w:t>
        </w:r>
        <w:proofErr w:type="gramEnd"/>
        <w:r w:rsidR="00BC1620">
          <w:rPr>
            <w:rFonts w:ascii="宋体" w:eastAsia="宋体" w:hAnsi="宋体" w:hint="eastAsia"/>
            <w:kern w:val="2"/>
            <w:sz w:val="24"/>
            <w:szCs w:val="24"/>
          </w:rPr>
          <w:t>据的存储和处理的需求</w:t>
        </w:r>
      </w:ins>
      <w:r w:rsidRPr="007922A0">
        <w:rPr>
          <w:rFonts w:ascii="宋体" w:eastAsia="宋体" w:hAnsi="宋体"/>
          <w:kern w:val="2"/>
          <w:sz w:val="24"/>
          <w:szCs w:val="24"/>
        </w:rPr>
        <w:t>。</w:t>
      </w:r>
      <w:del w:id="15" w:author="WANG JINFAN" w:date="2019-05-08T14:18:00Z">
        <w:r w:rsidR="00C73309" w:rsidDel="001D77E0">
          <w:rPr>
            <w:rFonts w:ascii="宋体" w:eastAsia="宋体" w:hAnsi="宋体" w:hint="eastAsia"/>
            <w:kern w:val="2"/>
            <w:sz w:val="24"/>
            <w:szCs w:val="24"/>
          </w:rPr>
          <w:delText>作为云计算服务的一种，</w:delText>
        </w:r>
      </w:del>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DA38E5">
      <w:pPr>
        <w:spacing w:line="360" w:lineRule="auto"/>
        <w:ind w:firstLineChars="150" w:firstLine="360"/>
        <w:rPr>
          <w:rFonts w:ascii="宋体" w:eastAsia="宋体" w:hAnsi="宋体"/>
          <w:kern w:val="2"/>
          <w:sz w:val="24"/>
          <w:szCs w:val="24"/>
        </w:rPr>
      </w:pPr>
      <w:del w:id="16" w:author="WANG JINFAN" w:date="2019-05-08T14:19:00Z">
        <w:r w:rsidRPr="007922A0" w:rsidDel="001D77E0">
          <w:rPr>
            <w:rFonts w:ascii="宋体" w:eastAsia="宋体" w:hAnsi="宋体" w:hint="eastAsia"/>
            <w:kern w:val="2"/>
            <w:sz w:val="24"/>
            <w:szCs w:val="24"/>
          </w:rPr>
          <w:delText>随着移动终端市场的兴起</w:delText>
        </w:r>
      </w:del>
      <w:ins w:id="17" w:author="WANG JINFAN" w:date="2019-05-08T14:19:00Z">
        <w:r w:rsidR="001D77E0">
          <w:rPr>
            <w:rFonts w:ascii="宋体" w:eastAsia="宋体" w:hAnsi="宋体" w:hint="eastAsia"/>
            <w:kern w:val="2"/>
            <w:sz w:val="24"/>
            <w:szCs w:val="24"/>
          </w:rPr>
          <w:t>伴随移动计算需求的持续增长</w:t>
        </w:r>
      </w:ins>
      <w:r w:rsidRPr="007922A0">
        <w:rPr>
          <w:rFonts w:ascii="宋体" w:eastAsia="宋体" w:hAnsi="宋体" w:hint="eastAsia"/>
          <w:kern w:val="2"/>
          <w:sz w:val="24"/>
          <w:szCs w:val="24"/>
        </w:rPr>
        <w:t>，</w:t>
      </w:r>
      <w:del w:id="18" w:author="WANG JINFAN" w:date="2019-05-08T14:19:00Z">
        <w:r w:rsidR="00971B4D" w:rsidRPr="007922A0" w:rsidDel="001D77E0">
          <w:rPr>
            <w:rFonts w:ascii="宋体" w:eastAsia="宋体" w:hAnsi="宋体" w:hint="eastAsia"/>
            <w:kern w:val="2"/>
            <w:sz w:val="24"/>
            <w:szCs w:val="24"/>
          </w:rPr>
          <w:delText>现在</w:delText>
        </w:r>
      </w:del>
      <w:ins w:id="19" w:author="WANG JINFAN" w:date="2019-05-08T14:20:00Z">
        <w:r w:rsidR="001D77E0">
          <w:rPr>
            <w:rFonts w:ascii="宋体" w:eastAsia="宋体" w:hAnsi="宋体" w:hint="eastAsia"/>
            <w:kern w:val="2"/>
            <w:sz w:val="24"/>
            <w:szCs w:val="24"/>
          </w:rPr>
          <w:t>个人</w:t>
        </w:r>
      </w:ins>
      <w:del w:id="20" w:author="WANG JINFAN" w:date="2019-05-08T14:20:00Z">
        <w:r w:rsidRPr="007922A0" w:rsidDel="001D77E0">
          <w:rPr>
            <w:rFonts w:ascii="宋体" w:eastAsia="宋体" w:hAnsi="宋体" w:hint="eastAsia"/>
            <w:kern w:val="2"/>
            <w:sz w:val="24"/>
            <w:szCs w:val="24"/>
          </w:rPr>
          <w:delText>人们</w:delText>
        </w:r>
        <w:r w:rsidR="00971B4D" w:rsidRPr="007922A0" w:rsidDel="001D77E0">
          <w:rPr>
            <w:rFonts w:ascii="宋体" w:eastAsia="宋体" w:hAnsi="宋体" w:hint="eastAsia"/>
            <w:kern w:val="2"/>
            <w:sz w:val="24"/>
            <w:szCs w:val="24"/>
          </w:rPr>
          <w:delText>通常会</w:delText>
        </w:r>
      </w:del>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w:t>
      </w:r>
      <w:r w:rsidRPr="007922A0">
        <w:rPr>
          <w:rFonts w:ascii="宋体" w:eastAsia="宋体" w:hAnsi="宋体" w:hint="eastAsia"/>
          <w:kern w:val="2"/>
          <w:sz w:val="24"/>
          <w:szCs w:val="24"/>
        </w:rPr>
        <w:t>智能设备</w:t>
      </w:r>
      <w:ins w:id="21" w:author="WANG JINFAN" w:date="2019-05-08T14:20:00Z">
        <w:r w:rsidR="001D77E0">
          <w:rPr>
            <w:rFonts w:ascii="宋体" w:eastAsia="宋体" w:hAnsi="宋体" w:hint="eastAsia"/>
            <w:kern w:val="2"/>
            <w:sz w:val="24"/>
            <w:szCs w:val="24"/>
          </w:rPr>
          <w:t>已经成为普遍</w:t>
        </w:r>
      </w:ins>
      <w:ins w:id="22" w:author="WANG JINFAN" w:date="2019-05-08T14:24:00Z">
        <w:r w:rsidR="001D77E0">
          <w:rPr>
            <w:rFonts w:ascii="宋体" w:eastAsia="宋体" w:hAnsi="宋体" w:hint="eastAsia"/>
            <w:kern w:val="2"/>
            <w:sz w:val="24"/>
            <w:szCs w:val="24"/>
          </w:rPr>
          <w:t>，</w:t>
        </w:r>
      </w:ins>
      <w:del w:id="23" w:author="WANG JINFAN" w:date="2019-05-08T14:24:00Z">
        <w:r w:rsidRPr="007922A0" w:rsidDel="001D77E0">
          <w:rPr>
            <w:rFonts w:ascii="宋体" w:eastAsia="宋体" w:hAnsi="宋体" w:hint="eastAsia"/>
            <w:kern w:val="2"/>
            <w:sz w:val="24"/>
            <w:szCs w:val="24"/>
          </w:rPr>
          <w:delText>。</w:delText>
        </w:r>
      </w:del>
      <w:del w:id="24" w:author="WANG JINFAN" w:date="2019-05-08T14:23:00Z">
        <w:r w:rsidR="00333E91" w:rsidRPr="007922A0" w:rsidDel="001D77E0">
          <w:rPr>
            <w:rFonts w:ascii="宋体" w:eastAsia="宋体" w:hAnsi="宋体" w:hint="eastAsia"/>
            <w:kern w:val="2"/>
            <w:sz w:val="24"/>
            <w:szCs w:val="24"/>
          </w:rPr>
          <w:delText>不同类型的智能设备让我们生活和工作变得十分便捷</w:delText>
        </w:r>
        <w:r w:rsidRPr="007922A0" w:rsidDel="001D77E0">
          <w:rPr>
            <w:rFonts w:ascii="宋体" w:eastAsia="宋体" w:hAnsi="宋体" w:hint="eastAsia"/>
            <w:kern w:val="2"/>
            <w:sz w:val="24"/>
            <w:szCs w:val="24"/>
          </w:rPr>
          <w:delText>。</w:delText>
        </w:r>
        <w:r w:rsidR="00FC7CD3" w:rsidRPr="007922A0" w:rsidDel="001D77E0">
          <w:rPr>
            <w:rFonts w:ascii="宋体" w:eastAsia="宋体" w:hAnsi="宋体" w:hint="eastAsia"/>
            <w:kern w:val="2"/>
            <w:sz w:val="24"/>
            <w:szCs w:val="24"/>
          </w:rPr>
          <w:delText>越来越多的人借助智能终端发送与接收各种各样的文件，</w:delText>
        </w:r>
        <w:r w:rsidR="00837A2C" w:rsidDel="001D77E0">
          <w:rPr>
            <w:rFonts w:ascii="宋体" w:eastAsia="宋体" w:hAnsi="宋体" w:hint="eastAsia"/>
            <w:kern w:val="2"/>
            <w:sz w:val="24"/>
            <w:szCs w:val="24"/>
          </w:rPr>
          <w:delText>在实际工作中</w:delText>
        </w:r>
        <w:r w:rsidR="00FC7CD3" w:rsidRPr="007922A0" w:rsidDel="001D77E0">
          <w:rPr>
            <w:rFonts w:ascii="宋体" w:eastAsia="宋体" w:hAnsi="宋体" w:hint="eastAsia"/>
            <w:kern w:val="2"/>
            <w:sz w:val="24"/>
            <w:szCs w:val="24"/>
          </w:rPr>
          <w:delText>用户希望</w:delText>
        </w:r>
        <w:r w:rsidR="00837A2C" w:rsidDel="001D77E0">
          <w:rPr>
            <w:rFonts w:ascii="宋体" w:eastAsia="宋体" w:hAnsi="宋体" w:hint="eastAsia"/>
            <w:kern w:val="2"/>
            <w:sz w:val="24"/>
            <w:szCs w:val="24"/>
          </w:rPr>
          <w:delText>在收发文件功能之外还需要</w:delText>
        </w:r>
        <w:r w:rsidR="00FC7CD3" w:rsidRPr="007922A0" w:rsidDel="001D77E0">
          <w:rPr>
            <w:rFonts w:ascii="宋体" w:eastAsia="宋体" w:hAnsi="宋体" w:hint="eastAsia"/>
            <w:kern w:val="2"/>
            <w:sz w:val="24"/>
            <w:szCs w:val="24"/>
          </w:rPr>
          <w:delText>在不同终端进行浏览与修改</w:delText>
        </w:r>
        <w:r w:rsidR="00807B16" w:rsidDel="001D77E0">
          <w:rPr>
            <w:rFonts w:ascii="宋体" w:eastAsia="宋体" w:hAnsi="宋体" w:hint="eastAsia"/>
            <w:kern w:val="2"/>
            <w:sz w:val="24"/>
            <w:szCs w:val="24"/>
          </w:rPr>
          <w:delText>文件</w:delText>
        </w:r>
        <w:r w:rsidR="00FC7CD3" w:rsidRPr="007922A0" w:rsidDel="001D77E0">
          <w:rPr>
            <w:rFonts w:ascii="宋体" w:eastAsia="宋体" w:hAnsi="宋体" w:hint="eastAsia"/>
            <w:kern w:val="2"/>
            <w:sz w:val="24"/>
            <w:szCs w:val="24"/>
          </w:rPr>
          <w:delText>，</w:delText>
        </w:r>
        <w:r w:rsidR="00333E91" w:rsidRPr="007922A0" w:rsidDel="001D77E0">
          <w:rPr>
            <w:rFonts w:ascii="宋体" w:eastAsia="宋体" w:hAnsi="宋体" w:hint="eastAsia"/>
            <w:kern w:val="2"/>
            <w:sz w:val="24"/>
            <w:szCs w:val="24"/>
          </w:rPr>
          <w:delText>基于云存储</w:delText>
        </w:r>
        <w:r w:rsidR="00971B4D" w:rsidRPr="007922A0" w:rsidDel="001D77E0">
          <w:rPr>
            <w:rFonts w:ascii="宋体" w:eastAsia="宋体" w:hAnsi="宋体" w:hint="eastAsia"/>
            <w:kern w:val="2"/>
            <w:sz w:val="24"/>
            <w:szCs w:val="24"/>
          </w:rPr>
          <w:delText>技术</w:delText>
        </w:r>
        <w:r w:rsidR="00333E91" w:rsidRPr="007922A0" w:rsidDel="001D77E0">
          <w:rPr>
            <w:rFonts w:ascii="宋体" w:eastAsia="宋体" w:hAnsi="宋体" w:hint="eastAsia"/>
            <w:kern w:val="2"/>
            <w:sz w:val="24"/>
            <w:szCs w:val="24"/>
          </w:rPr>
          <w:delText>的网盘</w:delText>
        </w:r>
        <w:r w:rsidR="003B22CF" w:rsidRPr="007922A0" w:rsidDel="001D77E0">
          <w:rPr>
            <w:rFonts w:ascii="宋体" w:eastAsia="宋体" w:hAnsi="宋体" w:hint="eastAsia"/>
            <w:kern w:val="2"/>
            <w:sz w:val="24"/>
            <w:szCs w:val="24"/>
          </w:rPr>
          <w:delText>软件</w:delText>
        </w:r>
        <w:r w:rsidR="00FC7CD3" w:rsidRPr="007922A0" w:rsidDel="001D77E0">
          <w:rPr>
            <w:rFonts w:ascii="宋体" w:eastAsia="宋体" w:hAnsi="宋体" w:hint="eastAsia"/>
            <w:kern w:val="2"/>
            <w:sz w:val="24"/>
            <w:szCs w:val="24"/>
          </w:rPr>
          <w:delText>正好</w:delText>
        </w:r>
        <w:r w:rsidR="00574902" w:rsidDel="001D77E0">
          <w:rPr>
            <w:rFonts w:ascii="宋体" w:eastAsia="宋体" w:hAnsi="宋体" w:hint="eastAsia"/>
            <w:kern w:val="2"/>
            <w:sz w:val="24"/>
            <w:szCs w:val="24"/>
          </w:rPr>
          <w:delText>应运而生</w:delText>
        </w:r>
        <w:r w:rsidR="00333E91" w:rsidRPr="007922A0" w:rsidDel="001D77E0">
          <w:rPr>
            <w:rFonts w:ascii="宋体" w:eastAsia="宋体" w:hAnsi="宋体" w:hint="eastAsia"/>
            <w:kern w:val="2"/>
            <w:sz w:val="24"/>
            <w:szCs w:val="24"/>
          </w:rPr>
          <w:delText>。</w:delText>
        </w:r>
      </w:del>
      <w:ins w:id="25" w:author="WANG JINFAN" w:date="2019-05-08T14:23:00Z">
        <w:r w:rsidR="001D77E0">
          <w:rPr>
            <w:rFonts w:ascii="宋体" w:eastAsia="宋体" w:hAnsi="宋体" w:hint="eastAsia"/>
            <w:kern w:val="2"/>
            <w:sz w:val="24"/>
            <w:szCs w:val="24"/>
          </w:rPr>
          <w:t>用户可以通过</w:t>
        </w:r>
      </w:ins>
      <w:ins w:id="26" w:author="WANG JINFAN" w:date="2019-05-08T14:24:00Z">
        <w:r w:rsidR="001D77E0">
          <w:rPr>
            <w:rFonts w:ascii="宋体" w:eastAsia="宋体" w:hAnsi="宋体" w:hint="eastAsia"/>
            <w:kern w:val="2"/>
            <w:sz w:val="24"/>
            <w:szCs w:val="24"/>
          </w:rPr>
          <w:t>多种设备在不同的场景进行工作或访问网络资源，</w:t>
        </w:r>
      </w:ins>
      <w:ins w:id="27" w:author="WANG JINFAN" w:date="2019-05-08T14:25:00Z">
        <w:r w:rsidR="00AC4296">
          <w:rPr>
            <w:rFonts w:ascii="宋体" w:eastAsia="宋体" w:hAnsi="宋体" w:hint="eastAsia"/>
            <w:kern w:val="2"/>
            <w:sz w:val="24"/>
            <w:szCs w:val="24"/>
          </w:rPr>
          <w:t>极大地丰富了互联网的使用场景，带来无与伦比的便利性。</w:t>
        </w:r>
      </w:ins>
      <w:ins w:id="28" w:author="WANG JINFAN" w:date="2019-05-08T14:27:00Z">
        <w:r w:rsidR="00AC4296">
          <w:rPr>
            <w:rFonts w:ascii="宋体" w:eastAsia="宋体" w:hAnsi="宋体" w:hint="eastAsia"/>
            <w:kern w:val="2"/>
            <w:sz w:val="24"/>
            <w:szCs w:val="24"/>
          </w:rPr>
          <w:t>为了</w:t>
        </w:r>
      </w:ins>
      <w:ins w:id="29" w:author="WANG JINFAN" w:date="2019-05-08T14:25:00Z">
        <w:r w:rsidR="00AC4296">
          <w:rPr>
            <w:rFonts w:ascii="宋体" w:eastAsia="宋体" w:hAnsi="宋体" w:hint="eastAsia"/>
            <w:kern w:val="2"/>
            <w:sz w:val="24"/>
            <w:szCs w:val="24"/>
          </w:rPr>
          <w:t>实现</w:t>
        </w:r>
      </w:ins>
      <w:ins w:id="30" w:author="WANG JINFAN" w:date="2019-05-08T14:26:00Z">
        <w:r w:rsidR="00AC4296">
          <w:rPr>
            <w:rFonts w:ascii="宋体" w:eastAsia="宋体" w:hAnsi="宋体" w:hint="eastAsia"/>
            <w:kern w:val="2"/>
            <w:sz w:val="24"/>
            <w:szCs w:val="24"/>
          </w:rPr>
          <w:t>不同终端都能访问到网络资源并保持数据同步</w:t>
        </w:r>
      </w:ins>
      <w:ins w:id="31" w:author="WANG JINFAN" w:date="2019-05-08T14:27:00Z">
        <w:r w:rsidR="00AC4296">
          <w:rPr>
            <w:rFonts w:ascii="宋体" w:eastAsia="宋体" w:hAnsi="宋体" w:hint="eastAsia"/>
            <w:kern w:val="2"/>
            <w:sz w:val="24"/>
            <w:szCs w:val="24"/>
          </w:rPr>
          <w:t>，</w:t>
        </w:r>
      </w:ins>
      <w:ins w:id="32" w:author="WANG JINFAN" w:date="2019-05-08T14:28:00Z">
        <w:r w:rsidR="00AC4296">
          <w:rPr>
            <w:rFonts w:ascii="宋体" w:eastAsia="宋体" w:hAnsi="宋体" w:hint="eastAsia"/>
            <w:kern w:val="2"/>
            <w:sz w:val="24"/>
            <w:szCs w:val="24"/>
          </w:rPr>
          <w:t>以Dropbox</w:t>
        </w:r>
      </w:ins>
      <w:ins w:id="33" w:author="WANG JINFAN" w:date="2019-05-08T14:46:00Z">
        <w:r w:rsidR="00BC1620">
          <w:rPr>
            <w:rFonts w:ascii="宋体" w:eastAsia="宋体" w:hAnsi="宋体" w:hint="eastAsia"/>
            <w:kern w:val="2"/>
            <w:sz w:val="24"/>
            <w:szCs w:val="24"/>
          </w:rPr>
          <w:t>[此处添加引用</w:t>
        </w:r>
        <w:r w:rsidR="00BC1620">
          <w:rPr>
            <w:rFonts w:ascii="宋体" w:eastAsia="宋体" w:hAnsi="宋体"/>
            <w:kern w:val="2"/>
            <w:sz w:val="24"/>
            <w:szCs w:val="24"/>
          </w:rPr>
          <w:t>]</w:t>
        </w:r>
      </w:ins>
      <w:ins w:id="34" w:author="WANG JINFAN" w:date="2019-05-08T14:28:00Z">
        <w:r w:rsidR="00AC4296">
          <w:rPr>
            <w:rFonts w:ascii="宋体" w:eastAsia="宋体" w:hAnsi="宋体" w:hint="eastAsia"/>
            <w:kern w:val="2"/>
            <w:sz w:val="24"/>
            <w:szCs w:val="24"/>
          </w:rPr>
          <w:t>为代表的</w:t>
        </w:r>
      </w:ins>
      <w:ins w:id="35" w:author="WANG JINFAN" w:date="2019-05-08T14:27:00Z">
        <w:r w:rsidR="00AC4296">
          <w:rPr>
            <w:rFonts w:ascii="宋体" w:eastAsia="宋体" w:hAnsi="宋体" w:hint="eastAsia"/>
            <w:kern w:val="2"/>
            <w:sz w:val="24"/>
            <w:szCs w:val="24"/>
          </w:rPr>
          <w:t>网盘类应用服务在过去</w:t>
        </w:r>
      </w:ins>
      <w:ins w:id="36" w:author="WANG JINFAN" w:date="2019-05-08T14:28:00Z">
        <w:r w:rsidR="00AC4296">
          <w:rPr>
            <w:rFonts w:ascii="宋体" w:eastAsia="宋体" w:hAnsi="宋体" w:hint="eastAsia"/>
            <w:kern w:val="2"/>
            <w:sz w:val="24"/>
            <w:szCs w:val="24"/>
          </w:rPr>
          <w:t>的数年里发展迅猛。</w:t>
        </w:r>
      </w:ins>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del w:id="37" w:author="WANG JINFAN" w:date="2019-05-08T14:29:00Z">
        <w:r w:rsidR="003E29A0" w:rsidRPr="007922A0" w:rsidDel="00AC4296">
          <w:rPr>
            <w:rFonts w:ascii="宋体" w:eastAsia="宋体" w:hAnsi="宋体" w:hint="eastAsia"/>
            <w:kern w:val="2"/>
            <w:sz w:val="24"/>
            <w:szCs w:val="24"/>
          </w:rPr>
          <w:delText>随着</w:delText>
        </w:r>
        <w:r w:rsidR="004871FC" w:rsidRPr="007922A0" w:rsidDel="00AC4296">
          <w:rPr>
            <w:rFonts w:ascii="宋体" w:eastAsia="宋体" w:hAnsi="宋体"/>
            <w:kern w:val="2"/>
            <w:sz w:val="24"/>
            <w:szCs w:val="24"/>
          </w:rPr>
          <w:delText>网盘</w:delText>
        </w:r>
        <w:r w:rsidR="003E29A0" w:rsidRPr="007922A0" w:rsidDel="00AC4296">
          <w:rPr>
            <w:rFonts w:ascii="宋体" w:eastAsia="宋体" w:hAnsi="宋体" w:hint="eastAsia"/>
            <w:kern w:val="2"/>
            <w:sz w:val="24"/>
            <w:szCs w:val="24"/>
          </w:rPr>
          <w:delText>软件</w:delText>
        </w:r>
        <w:r w:rsidR="00DE4633" w:rsidDel="00AC4296">
          <w:rPr>
            <w:rFonts w:ascii="宋体" w:eastAsia="宋体" w:hAnsi="宋体" w:hint="eastAsia"/>
            <w:kern w:val="2"/>
            <w:sz w:val="24"/>
            <w:szCs w:val="24"/>
          </w:rPr>
          <w:delText>技术越来越成熟，</w:delText>
        </w:r>
        <w:r w:rsidR="004871FC" w:rsidRPr="007922A0" w:rsidDel="00AC4296">
          <w:rPr>
            <w:rFonts w:ascii="宋体" w:eastAsia="宋体" w:hAnsi="宋体"/>
            <w:kern w:val="2"/>
            <w:sz w:val="24"/>
            <w:szCs w:val="24"/>
          </w:rPr>
          <w:delText>越来越多人</w:delText>
        </w:r>
        <w:r w:rsidR="00F65B5F" w:rsidDel="00AC4296">
          <w:rPr>
            <w:rFonts w:ascii="宋体" w:eastAsia="宋体" w:hAnsi="宋体" w:hint="eastAsia"/>
            <w:kern w:val="2"/>
            <w:sz w:val="24"/>
            <w:szCs w:val="24"/>
          </w:rPr>
          <w:delText>考虑到存储的便捷性因此</w:delText>
        </w:r>
        <w:r w:rsidR="004871FC" w:rsidRPr="007922A0" w:rsidDel="00AC4296">
          <w:rPr>
            <w:rFonts w:ascii="宋体" w:eastAsia="宋体" w:hAnsi="宋体"/>
            <w:kern w:val="2"/>
            <w:sz w:val="24"/>
            <w:szCs w:val="24"/>
          </w:rPr>
          <w:delText>选择将</w:delText>
        </w:r>
        <w:r w:rsidR="003E29A0" w:rsidRPr="007922A0" w:rsidDel="00AC4296">
          <w:rPr>
            <w:rFonts w:ascii="宋体" w:eastAsia="宋体" w:hAnsi="宋体" w:hint="eastAsia"/>
            <w:kern w:val="2"/>
            <w:sz w:val="24"/>
            <w:szCs w:val="24"/>
          </w:rPr>
          <w:delText>各种</w:delText>
        </w:r>
        <w:r w:rsidR="004871FC" w:rsidRPr="007922A0" w:rsidDel="00AC4296">
          <w:rPr>
            <w:rFonts w:ascii="宋体" w:eastAsia="宋体" w:hAnsi="宋体"/>
            <w:kern w:val="2"/>
            <w:sz w:val="24"/>
            <w:szCs w:val="24"/>
          </w:rPr>
          <w:delText>文件存储在云端</w:delText>
        </w:r>
        <w:r w:rsidR="0031740A" w:rsidRPr="007922A0" w:rsidDel="00AC4296">
          <w:rPr>
            <w:rFonts w:ascii="宋体" w:eastAsia="宋体" w:hAnsi="宋体" w:hint="eastAsia"/>
            <w:kern w:val="2"/>
            <w:sz w:val="24"/>
            <w:szCs w:val="24"/>
          </w:rPr>
          <w:delText>。</w:delText>
        </w:r>
        <w:r w:rsidR="00F65B5F" w:rsidDel="00AC4296">
          <w:rPr>
            <w:rFonts w:ascii="宋体" w:eastAsia="宋体" w:hAnsi="宋体" w:hint="eastAsia"/>
            <w:kern w:val="2"/>
            <w:sz w:val="24"/>
            <w:szCs w:val="24"/>
          </w:rPr>
          <w:delText>用户</w:delText>
        </w:r>
        <w:r w:rsidR="0031740A" w:rsidRPr="007922A0" w:rsidDel="00AC4296">
          <w:rPr>
            <w:rFonts w:ascii="宋体" w:eastAsia="宋体" w:hAnsi="宋体" w:hint="eastAsia"/>
            <w:kern w:val="2"/>
            <w:sz w:val="24"/>
            <w:szCs w:val="24"/>
          </w:rPr>
          <w:delText>可以</w:delText>
        </w:r>
        <w:r w:rsidR="004871FC" w:rsidRPr="007922A0" w:rsidDel="00AC4296">
          <w:rPr>
            <w:rFonts w:ascii="宋体" w:eastAsia="宋体" w:hAnsi="宋体"/>
            <w:kern w:val="2"/>
            <w:sz w:val="24"/>
            <w:szCs w:val="24"/>
          </w:rPr>
          <w:delText>随时随地的使用PC、便携式笔记本或</w:delText>
        </w:r>
        <w:r w:rsidR="0031740A" w:rsidRPr="007922A0" w:rsidDel="00AC4296">
          <w:rPr>
            <w:rFonts w:ascii="宋体" w:eastAsia="宋体" w:hAnsi="宋体" w:hint="eastAsia"/>
            <w:kern w:val="2"/>
            <w:sz w:val="24"/>
            <w:szCs w:val="24"/>
          </w:rPr>
          <w:delText>各种智能</w:delText>
        </w:r>
        <w:r w:rsidR="0031740A" w:rsidRPr="007922A0" w:rsidDel="00AC4296">
          <w:rPr>
            <w:rFonts w:ascii="宋体" w:eastAsia="宋体" w:hAnsi="宋体" w:hint="eastAsia"/>
            <w:kern w:val="2"/>
            <w:sz w:val="24"/>
            <w:szCs w:val="24"/>
          </w:rPr>
          <w:lastRenderedPageBreak/>
          <w:delText>终端</w:delText>
        </w:r>
        <w:r w:rsidR="004871FC" w:rsidRPr="007922A0" w:rsidDel="00AC4296">
          <w:rPr>
            <w:rFonts w:ascii="宋体" w:eastAsia="宋体" w:hAnsi="宋体"/>
            <w:kern w:val="2"/>
            <w:sz w:val="24"/>
            <w:szCs w:val="24"/>
          </w:rPr>
          <w:delText>在线查看和管理文件</w:delText>
        </w:r>
        <w:r w:rsidR="0031740A" w:rsidRPr="007922A0" w:rsidDel="00AC4296">
          <w:rPr>
            <w:rFonts w:ascii="宋体" w:eastAsia="宋体" w:hAnsi="宋体" w:hint="eastAsia"/>
            <w:kern w:val="2"/>
            <w:sz w:val="24"/>
            <w:szCs w:val="24"/>
          </w:rPr>
          <w:delText>。</w:delText>
        </w:r>
        <w:r w:rsidR="004871FC" w:rsidRPr="007922A0" w:rsidDel="00AC4296">
          <w:rPr>
            <w:rFonts w:ascii="宋体" w:eastAsia="宋体" w:hAnsi="宋体"/>
            <w:kern w:val="2"/>
            <w:sz w:val="24"/>
            <w:szCs w:val="24"/>
          </w:rPr>
          <w:delText>这种文件管理方式</w:delText>
        </w:r>
        <w:r w:rsidR="0031740A" w:rsidRPr="007922A0" w:rsidDel="00AC4296">
          <w:rPr>
            <w:rFonts w:ascii="宋体" w:eastAsia="宋体" w:hAnsi="宋体" w:hint="eastAsia"/>
            <w:kern w:val="2"/>
            <w:sz w:val="24"/>
            <w:szCs w:val="24"/>
          </w:rPr>
          <w:delText>减少了</w:delText>
        </w:r>
        <w:r w:rsidR="004871FC" w:rsidRPr="007922A0" w:rsidDel="00AC4296">
          <w:rPr>
            <w:rFonts w:ascii="宋体" w:eastAsia="宋体" w:hAnsi="宋体"/>
            <w:kern w:val="2"/>
            <w:sz w:val="24"/>
            <w:szCs w:val="24"/>
          </w:rPr>
          <w:delText>繁杂的</w:delText>
        </w:r>
        <w:r w:rsidR="0031740A" w:rsidRPr="007922A0" w:rsidDel="00AC4296">
          <w:rPr>
            <w:rFonts w:ascii="宋体" w:eastAsia="宋体" w:hAnsi="宋体" w:hint="eastAsia"/>
            <w:kern w:val="2"/>
            <w:sz w:val="24"/>
            <w:szCs w:val="24"/>
          </w:rPr>
          <w:delText>文件</w:delText>
        </w:r>
        <w:r w:rsidR="004871FC" w:rsidRPr="007922A0" w:rsidDel="00AC4296">
          <w:rPr>
            <w:rFonts w:ascii="宋体" w:eastAsia="宋体" w:hAnsi="宋体"/>
            <w:kern w:val="2"/>
            <w:sz w:val="24"/>
            <w:szCs w:val="24"/>
          </w:rPr>
          <w:delText>存储和备份的操作，</w:delText>
        </w:r>
        <w:r w:rsidR="0031740A" w:rsidRPr="007922A0" w:rsidDel="00AC4296">
          <w:rPr>
            <w:rFonts w:ascii="宋体" w:eastAsia="宋体" w:hAnsi="宋体" w:hint="eastAsia"/>
            <w:kern w:val="2"/>
            <w:sz w:val="24"/>
            <w:szCs w:val="24"/>
          </w:rPr>
          <w:delText>人们</w:delText>
        </w:r>
        <w:r w:rsidR="004871FC" w:rsidRPr="007922A0" w:rsidDel="00AC4296">
          <w:rPr>
            <w:rFonts w:ascii="宋体" w:eastAsia="宋体" w:hAnsi="宋体"/>
            <w:kern w:val="2"/>
            <w:sz w:val="24"/>
            <w:szCs w:val="24"/>
          </w:rPr>
          <w:delText>从而更专心的专注于文件本身的内容。</w:delText>
        </w:r>
      </w:del>
      <w:proofErr w:type="gramStart"/>
      <w:ins w:id="38" w:author="WANG JINFAN" w:date="2019-05-08T14:29:00Z">
        <w:r w:rsidR="00AC4296">
          <w:rPr>
            <w:rFonts w:ascii="宋体" w:eastAsia="宋体" w:hAnsi="宋体" w:hint="eastAsia"/>
            <w:kern w:val="2"/>
            <w:sz w:val="24"/>
            <w:szCs w:val="24"/>
          </w:rPr>
          <w:t>网盘应用</w:t>
        </w:r>
        <w:proofErr w:type="gramEnd"/>
        <w:r w:rsidR="00AC4296">
          <w:rPr>
            <w:rFonts w:ascii="宋体" w:eastAsia="宋体" w:hAnsi="宋体" w:hint="eastAsia"/>
            <w:kern w:val="2"/>
            <w:sz w:val="24"/>
            <w:szCs w:val="24"/>
          </w:rPr>
          <w:t>服务本质上是</w:t>
        </w:r>
        <w:proofErr w:type="spellStart"/>
        <w:r w:rsidR="00AC4296">
          <w:rPr>
            <w:rFonts w:ascii="宋体" w:eastAsia="宋体" w:hAnsi="宋体" w:hint="eastAsia"/>
            <w:kern w:val="2"/>
            <w:sz w:val="24"/>
            <w:szCs w:val="24"/>
          </w:rPr>
          <w:t>AaaS</w:t>
        </w:r>
        <w:proofErr w:type="spellEnd"/>
        <w:r w:rsidR="00AC4296">
          <w:rPr>
            <w:rFonts w:ascii="宋体" w:eastAsia="宋体" w:hAnsi="宋体" w:hint="eastAsia"/>
            <w:kern w:val="2"/>
            <w:sz w:val="24"/>
            <w:szCs w:val="24"/>
          </w:rPr>
          <w:t>模式的云计算，通过提供客户端或API的方式，使用户能够从兼容</w:t>
        </w:r>
      </w:ins>
      <w:ins w:id="39" w:author="WANG JINFAN" w:date="2019-05-08T14:30:00Z">
        <w:r w:rsidR="00AC4296">
          <w:rPr>
            <w:rFonts w:ascii="宋体" w:eastAsia="宋体" w:hAnsi="宋体" w:hint="eastAsia"/>
            <w:kern w:val="2"/>
            <w:sz w:val="24"/>
            <w:szCs w:val="24"/>
          </w:rPr>
          <w:t>的终端上传文件到云端，并支持用户通过客户端程序或API从任意终端访问。</w:t>
        </w:r>
      </w:ins>
    </w:p>
    <w:p w:rsidR="00574902" w:rsidRDefault="00804329" w:rsidP="00DA38E5">
      <w:pPr>
        <w:spacing w:line="360" w:lineRule="auto"/>
        <w:ind w:firstLineChars="150" w:firstLine="360"/>
        <w:rPr>
          <w:rFonts w:ascii="宋体" w:eastAsia="宋体" w:hAnsi="宋体" w:hint="eastAsia"/>
          <w:kern w:val="2"/>
          <w:sz w:val="24"/>
          <w:szCs w:val="24"/>
        </w:rPr>
      </w:pPr>
      <w:del w:id="40" w:author="WANG JINFAN" w:date="2019-05-08T14:31:00Z">
        <w:r w:rsidRPr="007922A0" w:rsidDel="00AC4296">
          <w:rPr>
            <w:rFonts w:ascii="宋体" w:eastAsia="宋体" w:hAnsi="宋体" w:hint="eastAsia"/>
            <w:kern w:val="2"/>
            <w:sz w:val="24"/>
            <w:szCs w:val="24"/>
          </w:rPr>
          <w:delText>网盘软件</w:delText>
        </w:r>
      </w:del>
      <w:proofErr w:type="gramStart"/>
      <w:ins w:id="41" w:author="WANG JINFAN" w:date="2019-05-08T14:31:00Z">
        <w:r w:rsidR="00AC4296">
          <w:rPr>
            <w:rFonts w:ascii="宋体" w:eastAsia="宋体" w:hAnsi="宋体" w:hint="eastAsia"/>
            <w:kern w:val="2"/>
            <w:sz w:val="24"/>
            <w:szCs w:val="24"/>
          </w:rPr>
          <w:t>网盘应用</w:t>
        </w:r>
        <w:proofErr w:type="gramEnd"/>
        <w:r w:rsidR="00AC4296">
          <w:rPr>
            <w:rFonts w:ascii="宋体" w:eastAsia="宋体" w:hAnsi="宋体" w:hint="eastAsia"/>
            <w:kern w:val="2"/>
            <w:sz w:val="24"/>
            <w:szCs w:val="24"/>
          </w:rPr>
          <w:t>服务</w:t>
        </w:r>
      </w:ins>
      <w:del w:id="42" w:author="WANG JINFAN" w:date="2019-05-09T07:09:00Z">
        <w:r w:rsidRPr="007922A0" w:rsidDel="00073D2E">
          <w:rPr>
            <w:rFonts w:ascii="宋体" w:eastAsia="宋体" w:hAnsi="宋体" w:hint="eastAsia"/>
            <w:kern w:val="2"/>
            <w:sz w:val="24"/>
            <w:szCs w:val="24"/>
          </w:rPr>
          <w:delText>给</w:delText>
        </w:r>
      </w:del>
      <w:ins w:id="43" w:author="WANG JINFAN" w:date="2019-05-09T07:09:00Z">
        <w:r w:rsidR="00073D2E">
          <w:rPr>
            <w:rFonts w:ascii="宋体" w:eastAsia="宋体" w:hAnsi="宋体" w:hint="eastAsia"/>
            <w:kern w:val="2"/>
            <w:sz w:val="24"/>
            <w:szCs w:val="24"/>
          </w:rPr>
          <w:t>为</w:t>
        </w:r>
      </w:ins>
      <w:del w:id="44" w:author="WANG JINFAN" w:date="2019-05-09T07:10:00Z">
        <w:r w:rsidRPr="007922A0" w:rsidDel="00073D2E">
          <w:rPr>
            <w:rFonts w:ascii="宋体" w:eastAsia="宋体" w:hAnsi="宋体" w:hint="eastAsia"/>
            <w:kern w:val="2"/>
            <w:sz w:val="24"/>
            <w:szCs w:val="24"/>
          </w:rPr>
          <w:delText>用户提供了文件的存储和管理等一系列功能，这些功能</w:delText>
        </w:r>
        <w:r w:rsidR="00A14DE3" w:rsidRPr="007922A0" w:rsidDel="00073D2E">
          <w:rPr>
            <w:rFonts w:ascii="宋体" w:eastAsia="宋体" w:hAnsi="宋体" w:hint="eastAsia"/>
            <w:kern w:val="2"/>
            <w:sz w:val="24"/>
            <w:szCs w:val="24"/>
          </w:rPr>
          <w:delText>能够</w:delText>
        </w:r>
      </w:del>
      <w:r w:rsidR="00A14DE3" w:rsidRPr="007922A0">
        <w:rPr>
          <w:rFonts w:ascii="宋体" w:eastAsia="宋体" w:hAnsi="宋体" w:hint="eastAsia"/>
          <w:kern w:val="2"/>
          <w:sz w:val="24"/>
          <w:szCs w:val="24"/>
        </w:rPr>
        <w:t>让用户像在本地</w:t>
      </w:r>
      <w:ins w:id="45" w:author="WANG JINFAN" w:date="2019-05-09T07:10:00Z">
        <w:r w:rsidR="00073D2E">
          <w:rPr>
            <w:rFonts w:ascii="宋体" w:eastAsia="宋体" w:hAnsi="宋体" w:hint="eastAsia"/>
            <w:kern w:val="2"/>
            <w:sz w:val="24"/>
            <w:szCs w:val="24"/>
          </w:rPr>
          <w:t>操作本地</w:t>
        </w:r>
      </w:ins>
      <w:del w:id="46" w:author="WANG JINFAN" w:date="2019-05-09T07:10:00Z">
        <w:r w:rsidR="00A14DE3" w:rsidRPr="007922A0" w:rsidDel="00073D2E">
          <w:rPr>
            <w:rFonts w:ascii="宋体" w:eastAsia="宋体" w:hAnsi="宋体" w:hint="eastAsia"/>
            <w:kern w:val="2"/>
            <w:sz w:val="24"/>
            <w:szCs w:val="24"/>
          </w:rPr>
          <w:delText>使用</w:delText>
        </w:r>
      </w:del>
      <w:r w:rsidR="00A14DE3" w:rsidRPr="007922A0">
        <w:rPr>
          <w:rFonts w:ascii="宋体" w:eastAsia="宋体" w:hAnsi="宋体" w:hint="eastAsia"/>
          <w:kern w:val="2"/>
          <w:sz w:val="24"/>
          <w:szCs w:val="24"/>
        </w:rPr>
        <w:t>文件一样</w:t>
      </w:r>
      <w:r w:rsidR="000014A1" w:rsidRPr="007922A0">
        <w:rPr>
          <w:rFonts w:ascii="宋体" w:eastAsia="宋体" w:hAnsi="宋体" w:hint="eastAsia"/>
          <w:kern w:val="2"/>
          <w:sz w:val="24"/>
          <w:szCs w:val="24"/>
        </w:rPr>
        <w:t>方便快捷</w:t>
      </w:r>
      <w:ins w:id="47" w:author="WANG JINFAN" w:date="2019-05-09T07:10:00Z">
        <w:r w:rsidR="00073D2E">
          <w:rPr>
            <w:rFonts w:ascii="宋体" w:eastAsia="宋体" w:hAnsi="宋体" w:hint="eastAsia"/>
            <w:kern w:val="2"/>
            <w:sz w:val="24"/>
            <w:szCs w:val="24"/>
          </w:rPr>
          <w:t>的存取云端数据，并保持数据在多个设备间的同步</w:t>
        </w:r>
      </w:ins>
      <w:r w:rsidRPr="007922A0">
        <w:rPr>
          <w:rFonts w:ascii="宋体" w:eastAsia="宋体" w:hAnsi="宋体" w:hint="eastAsia"/>
          <w:kern w:val="2"/>
          <w:sz w:val="24"/>
          <w:szCs w:val="24"/>
        </w:rPr>
        <w:t>。</w:t>
      </w:r>
      <w:r w:rsidR="006A24EC">
        <w:rPr>
          <w:rFonts w:ascii="宋体" w:eastAsia="宋体" w:hAnsi="宋体" w:hint="eastAsia"/>
          <w:kern w:val="2"/>
          <w:sz w:val="24"/>
          <w:szCs w:val="24"/>
        </w:rPr>
        <w:t>但</w:t>
      </w:r>
      <w:ins w:id="48" w:author="WANG JINFAN" w:date="2019-05-09T07:10:00Z">
        <w:r w:rsidR="00073D2E">
          <w:rPr>
            <w:rFonts w:ascii="宋体" w:eastAsia="宋体" w:hAnsi="宋体" w:hint="eastAsia"/>
            <w:kern w:val="2"/>
            <w:sz w:val="24"/>
            <w:szCs w:val="24"/>
          </w:rPr>
          <w:t>我们注意到，</w:t>
        </w:r>
      </w:ins>
      <w:del w:id="49" w:author="WANG JINFAN" w:date="2019-05-09T07:10:00Z">
        <w:r w:rsidR="006A24EC" w:rsidDel="00073D2E">
          <w:rPr>
            <w:rFonts w:ascii="宋体" w:eastAsia="宋体" w:hAnsi="宋体" w:hint="eastAsia"/>
            <w:kern w:val="2"/>
            <w:sz w:val="24"/>
            <w:szCs w:val="24"/>
          </w:rPr>
          <w:delText>人们</w:delText>
        </w:r>
      </w:del>
      <w:r w:rsidR="006A24EC">
        <w:rPr>
          <w:rFonts w:ascii="宋体" w:eastAsia="宋体" w:hAnsi="宋体" w:hint="eastAsia"/>
          <w:kern w:val="2"/>
          <w:sz w:val="24"/>
          <w:szCs w:val="24"/>
        </w:rPr>
        <w:t>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w:t>
      </w:r>
      <w:ins w:id="50" w:author="WANG JINFAN" w:date="2019-05-09T07:11:00Z">
        <w:r w:rsidR="00073D2E">
          <w:rPr>
            <w:rFonts w:ascii="宋体" w:eastAsia="宋体" w:hAnsi="宋体" w:hint="eastAsia"/>
            <w:kern w:val="2"/>
            <w:sz w:val="24"/>
            <w:szCs w:val="24"/>
          </w:rPr>
          <w:t>用户的</w:t>
        </w:r>
      </w:ins>
      <w:del w:id="51" w:author="WANG JINFAN" w:date="2019-05-09T07:11:00Z">
        <w:r w:rsidR="006A24EC" w:rsidDel="00073D2E">
          <w:rPr>
            <w:rFonts w:ascii="宋体" w:eastAsia="宋体" w:hAnsi="宋体" w:hint="eastAsia"/>
            <w:kern w:val="2"/>
            <w:sz w:val="24"/>
            <w:szCs w:val="24"/>
          </w:rPr>
          <w:delText>亦面临</w:delText>
        </w:r>
      </w:del>
      <w:r w:rsidR="006A24EC">
        <w:rPr>
          <w:rFonts w:ascii="宋体" w:eastAsia="宋体" w:hAnsi="宋体" w:hint="eastAsia"/>
          <w:kern w:val="2"/>
          <w:sz w:val="24"/>
          <w:szCs w:val="24"/>
        </w:rPr>
        <w:t>数据安全和隐私</w:t>
      </w:r>
      <w:del w:id="52" w:author="WANG JINFAN" w:date="2019-05-09T07:11:00Z">
        <w:r w:rsidR="006A24EC" w:rsidDel="00073D2E">
          <w:rPr>
            <w:rFonts w:ascii="宋体" w:eastAsia="宋体" w:hAnsi="宋体" w:hint="eastAsia"/>
            <w:kern w:val="2"/>
            <w:sz w:val="24"/>
            <w:szCs w:val="24"/>
          </w:rPr>
          <w:delText>保护的</w:delText>
        </w:r>
      </w:del>
      <w:ins w:id="53" w:author="WANG JINFAN" w:date="2019-05-09T07:11:00Z">
        <w:r w:rsidR="00073D2E">
          <w:rPr>
            <w:rFonts w:ascii="宋体" w:eastAsia="宋体" w:hAnsi="宋体" w:hint="eastAsia"/>
            <w:kern w:val="2"/>
            <w:sz w:val="24"/>
            <w:szCs w:val="24"/>
          </w:rPr>
          <w:t>正在面临</w:t>
        </w:r>
      </w:ins>
      <w:r w:rsidR="006A24EC">
        <w:rPr>
          <w:rFonts w:ascii="宋体" w:eastAsia="宋体" w:hAnsi="宋体" w:hint="eastAsia"/>
          <w:kern w:val="2"/>
          <w:sz w:val="24"/>
          <w:szCs w:val="24"/>
        </w:rPr>
        <w:t>风险</w:t>
      </w:r>
      <w:r w:rsidR="00EC0788">
        <w:rPr>
          <w:rFonts w:ascii="宋体" w:eastAsia="宋体" w:hAnsi="宋体" w:hint="eastAsia"/>
          <w:kern w:val="2"/>
          <w:sz w:val="24"/>
          <w:szCs w:val="24"/>
        </w:rPr>
        <w:t>。</w:t>
      </w:r>
    </w:p>
    <w:p w:rsidR="00EE5E5E" w:rsidDel="004B6A28" w:rsidRDefault="00EC0788" w:rsidP="00DA38E5">
      <w:pPr>
        <w:spacing w:line="360" w:lineRule="auto"/>
        <w:ind w:firstLineChars="150" w:firstLine="360"/>
        <w:rPr>
          <w:del w:id="54" w:author="WANG JINFAN" w:date="2019-05-09T07:23:00Z"/>
          <w:rFonts w:ascii="宋体" w:eastAsia="宋体" w:hAnsi="宋体"/>
          <w:kern w:val="2"/>
          <w:sz w:val="24"/>
          <w:szCs w:val="24"/>
        </w:rPr>
      </w:pPr>
      <w:r>
        <w:rPr>
          <w:rFonts w:ascii="宋体" w:eastAsia="宋体" w:hAnsi="宋体" w:hint="eastAsia"/>
          <w:kern w:val="2"/>
          <w:sz w:val="24"/>
          <w:szCs w:val="24"/>
        </w:rPr>
        <w:t>首先，</w:t>
      </w:r>
      <w:del w:id="55" w:author="WANG JINFAN" w:date="2019-05-09T07:13:00Z">
        <w:r w:rsidDel="00073D2E">
          <w:rPr>
            <w:rFonts w:ascii="宋体" w:eastAsia="宋体" w:hAnsi="宋体" w:hint="eastAsia"/>
            <w:kern w:val="2"/>
            <w:sz w:val="24"/>
            <w:szCs w:val="24"/>
          </w:rPr>
          <w:delText>数据的安全</w:delText>
        </w:r>
        <w:r w:rsidR="008D79FF" w:rsidDel="00073D2E">
          <w:rPr>
            <w:rFonts w:ascii="宋体" w:eastAsia="宋体" w:hAnsi="宋体" w:hint="eastAsia"/>
            <w:kern w:val="2"/>
            <w:sz w:val="24"/>
            <w:szCs w:val="24"/>
          </w:rPr>
          <w:delText>是</w:delText>
        </w:r>
        <w:r w:rsidR="00F65B5F" w:rsidDel="00073D2E">
          <w:rPr>
            <w:rFonts w:ascii="宋体" w:eastAsia="宋体" w:hAnsi="宋体" w:hint="eastAsia"/>
            <w:kern w:val="2"/>
            <w:sz w:val="24"/>
            <w:szCs w:val="24"/>
          </w:rPr>
          <w:delText>作为用户</w:delText>
        </w:r>
        <w:r w:rsidR="008D79FF" w:rsidDel="00073D2E">
          <w:rPr>
            <w:rFonts w:ascii="宋体" w:eastAsia="宋体" w:hAnsi="宋体" w:hint="eastAsia"/>
            <w:kern w:val="2"/>
            <w:sz w:val="24"/>
            <w:szCs w:val="24"/>
          </w:rPr>
          <w:delText>尤为关心的，而</w:delText>
        </w:r>
      </w:del>
      <w:r w:rsidR="008D79FF">
        <w:rPr>
          <w:rFonts w:ascii="宋体" w:eastAsia="宋体" w:hAnsi="宋体" w:hint="eastAsia"/>
          <w:kern w:val="2"/>
          <w:sz w:val="24"/>
          <w:szCs w:val="24"/>
        </w:rPr>
        <w:t>数据</w:t>
      </w:r>
      <w:del w:id="56" w:author="WANG JINFAN" w:date="2019-05-09T07:13:00Z">
        <w:r w:rsidR="008D79FF" w:rsidDel="00073D2E">
          <w:rPr>
            <w:rFonts w:ascii="宋体" w:eastAsia="宋体" w:hAnsi="宋体" w:hint="eastAsia"/>
            <w:kern w:val="2"/>
            <w:sz w:val="24"/>
            <w:szCs w:val="24"/>
          </w:rPr>
          <w:delText>的</w:delText>
        </w:r>
      </w:del>
      <w:r w:rsidR="008D79FF">
        <w:rPr>
          <w:rFonts w:ascii="宋体" w:eastAsia="宋体" w:hAnsi="宋体" w:hint="eastAsia"/>
          <w:kern w:val="2"/>
          <w:sz w:val="24"/>
          <w:szCs w:val="24"/>
        </w:rPr>
        <w:t>安全在</w:t>
      </w:r>
      <w:del w:id="57" w:author="WANG JINFAN" w:date="2019-05-08T14:31:00Z">
        <w:r w:rsidR="008D79FF" w:rsidDel="00AC4296">
          <w:rPr>
            <w:rFonts w:ascii="宋体" w:eastAsia="宋体" w:hAnsi="宋体" w:hint="eastAsia"/>
            <w:kern w:val="2"/>
            <w:sz w:val="24"/>
            <w:szCs w:val="24"/>
          </w:rPr>
          <w:delText>网盘软件</w:delText>
        </w:r>
      </w:del>
      <w:proofErr w:type="gramStart"/>
      <w:ins w:id="58" w:author="WANG JINFAN" w:date="2019-05-08T14:31:00Z">
        <w:r w:rsidR="00AC4296">
          <w:rPr>
            <w:rFonts w:ascii="宋体" w:eastAsia="宋体" w:hAnsi="宋体" w:hint="eastAsia"/>
            <w:kern w:val="2"/>
            <w:sz w:val="24"/>
            <w:szCs w:val="24"/>
          </w:rPr>
          <w:t>网盘应用</w:t>
        </w:r>
        <w:proofErr w:type="gramEnd"/>
        <w:r w:rsidR="00AC4296">
          <w:rPr>
            <w:rFonts w:ascii="宋体" w:eastAsia="宋体" w:hAnsi="宋体" w:hint="eastAsia"/>
            <w:kern w:val="2"/>
            <w:sz w:val="24"/>
            <w:szCs w:val="24"/>
          </w:rPr>
          <w:t>服务</w:t>
        </w:r>
      </w:ins>
      <w:r w:rsidR="008D79FF">
        <w:rPr>
          <w:rFonts w:ascii="宋体" w:eastAsia="宋体" w:hAnsi="宋体" w:hint="eastAsia"/>
          <w:kern w:val="2"/>
          <w:sz w:val="24"/>
          <w:szCs w:val="24"/>
        </w:rPr>
        <w:t>中具体表现为数据</w:t>
      </w:r>
      <w:ins w:id="59" w:author="WANG JINFAN" w:date="2019-05-09T07:13:00Z">
        <w:r w:rsidR="00073D2E">
          <w:rPr>
            <w:rFonts w:ascii="宋体" w:eastAsia="宋体" w:hAnsi="宋体" w:hint="eastAsia"/>
            <w:kern w:val="2"/>
            <w:sz w:val="24"/>
            <w:szCs w:val="24"/>
          </w:rPr>
          <w:t>在云端</w:t>
        </w:r>
      </w:ins>
      <w:r w:rsidR="008D79FF">
        <w:rPr>
          <w:rFonts w:ascii="宋体" w:eastAsia="宋体" w:hAnsi="宋体" w:hint="eastAsia"/>
          <w:kern w:val="2"/>
          <w:sz w:val="24"/>
          <w:szCs w:val="24"/>
        </w:rPr>
        <w:t>存储</w:t>
      </w:r>
      <w:ins w:id="60" w:author="WANG JINFAN" w:date="2019-05-09T07:13:00Z">
        <w:r w:rsidR="00073D2E">
          <w:rPr>
            <w:rFonts w:ascii="宋体" w:eastAsia="宋体" w:hAnsi="宋体" w:hint="eastAsia"/>
            <w:kern w:val="2"/>
            <w:sz w:val="24"/>
            <w:szCs w:val="24"/>
          </w:rPr>
          <w:t>的</w:t>
        </w:r>
      </w:ins>
      <w:r w:rsidR="008D79FF">
        <w:rPr>
          <w:rFonts w:ascii="宋体" w:eastAsia="宋体" w:hAnsi="宋体" w:hint="eastAsia"/>
          <w:kern w:val="2"/>
          <w:sz w:val="24"/>
          <w:szCs w:val="24"/>
        </w:rPr>
        <w:t>安全与</w:t>
      </w:r>
      <w:del w:id="61" w:author="WANG JINFAN" w:date="2019-05-09T07:13:00Z">
        <w:r w:rsidR="008D79FF" w:rsidDel="00073D2E">
          <w:rPr>
            <w:rFonts w:ascii="宋体" w:eastAsia="宋体" w:hAnsi="宋体" w:hint="eastAsia"/>
            <w:kern w:val="2"/>
            <w:sz w:val="24"/>
            <w:szCs w:val="24"/>
          </w:rPr>
          <w:delText>数据</w:delText>
        </w:r>
      </w:del>
      <w:r w:rsidR="008D79FF">
        <w:rPr>
          <w:rFonts w:ascii="宋体" w:eastAsia="宋体" w:hAnsi="宋体" w:hint="eastAsia"/>
          <w:kern w:val="2"/>
          <w:sz w:val="24"/>
          <w:szCs w:val="24"/>
        </w:rPr>
        <w:t>传输</w:t>
      </w:r>
      <w:ins w:id="62" w:author="WANG JINFAN" w:date="2019-05-09T07:13:00Z">
        <w:r w:rsidR="00073D2E">
          <w:rPr>
            <w:rFonts w:ascii="宋体" w:eastAsia="宋体" w:hAnsi="宋体" w:hint="eastAsia"/>
            <w:kern w:val="2"/>
            <w:sz w:val="24"/>
            <w:szCs w:val="24"/>
          </w:rPr>
          <w:t>过程中的</w:t>
        </w:r>
      </w:ins>
      <w:r w:rsidR="008D79FF">
        <w:rPr>
          <w:rFonts w:ascii="宋体" w:eastAsia="宋体" w:hAnsi="宋体" w:hint="eastAsia"/>
          <w:kern w:val="2"/>
          <w:sz w:val="24"/>
          <w:szCs w:val="24"/>
        </w:rPr>
        <w:t>安全。</w:t>
      </w:r>
      <w:ins w:id="63" w:author="WANG JINFAN" w:date="2019-05-09T07:13:00Z">
        <w:r w:rsidR="00073D2E">
          <w:rPr>
            <w:rFonts w:ascii="宋体" w:eastAsia="宋体" w:hAnsi="宋体" w:hint="eastAsia"/>
            <w:kern w:val="2"/>
            <w:sz w:val="24"/>
            <w:szCs w:val="24"/>
          </w:rPr>
          <w:t>从近年来频繁</w:t>
        </w:r>
      </w:ins>
      <w:ins w:id="64" w:author="WANG JINFAN" w:date="2019-05-09T07:14:00Z">
        <w:r w:rsidR="00073D2E">
          <w:rPr>
            <w:rFonts w:ascii="宋体" w:eastAsia="宋体" w:hAnsi="宋体" w:hint="eastAsia"/>
            <w:kern w:val="2"/>
            <w:sz w:val="24"/>
            <w:szCs w:val="24"/>
          </w:rPr>
          <w:t>发生的云存储数据泄露事故[添加引用</w:t>
        </w:r>
        <w:r w:rsidR="00073D2E">
          <w:rPr>
            <w:rFonts w:ascii="宋体" w:eastAsia="宋体" w:hAnsi="宋体"/>
            <w:kern w:val="2"/>
            <w:sz w:val="24"/>
            <w:szCs w:val="24"/>
          </w:rPr>
          <w:t>]</w:t>
        </w:r>
        <w:r w:rsidR="00073D2E">
          <w:rPr>
            <w:rFonts w:ascii="宋体" w:eastAsia="宋体" w:hAnsi="宋体" w:hint="eastAsia"/>
            <w:kern w:val="2"/>
            <w:sz w:val="24"/>
            <w:szCs w:val="24"/>
          </w:rPr>
          <w:t>的事实中不难看出，</w:t>
        </w:r>
      </w:ins>
      <w:del w:id="65" w:author="WANG JINFAN" w:date="2019-05-09T07:14:00Z">
        <w:r w:rsidR="000068A6" w:rsidDel="00073D2E">
          <w:rPr>
            <w:rFonts w:ascii="宋体" w:eastAsia="宋体" w:hAnsi="宋体" w:hint="eastAsia"/>
            <w:kern w:val="2"/>
            <w:sz w:val="24"/>
            <w:szCs w:val="24"/>
          </w:rPr>
          <w:delText>通常</w:delText>
        </w:r>
      </w:del>
      <w:r w:rsidR="000068A6">
        <w:rPr>
          <w:rFonts w:ascii="宋体" w:eastAsia="宋体" w:hAnsi="宋体" w:hint="eastAsia"/>
          <w:kern w:val="2"/>
          <w:sz w:val="24"/>
          <w:szCs w:val="24"/>
        </w:rPr>
        <w:t>，</w:t>
      </w:r>
      <w:del w:id="66" w:author="WANG JINFAN" w:date="2019-05-08T14:31:00Z">
        <w:r w:rsidR="000068A6" w:rsidRPr="007922A0" w:rsidDel="00AC4296">
          <w:rPr>
            <w:rFonts w:ascii="宋体" w:eastAsia="宋体" w:hAnsi="宋体" w:hint="eastAsia"/>
            <w:kern w:val="2"/>
            <w:sz w:val="24"/>
            <w:szCs w:val="24"/>
          </w:rPr>
          <w:delText>网盘软件</w:delText>
        </w:r>
      </w:del>
      <w:proofErr w:type="gramStart"/>
      <w:ins w:id="67" w:author="WANG JINFAN" w:date="2019-05-08T14:31:00Z">
        <w:r w:rsidR="00AC4296">
          <w:rPr>
            <w:rFonts w:ascii="宋体" w:eastAsia="宋体" w:hAnsi="宋体" w:hint="eastAsia"/>
            <w:kern w:val="2"/>
            <w:sz w:val="24"/>
            <w:szCs w:val="24"/>
          </w:rPr>
          <w:t>网盘应用</w:t>
        </w:r>
        <w:proofErr w:type="gramEnd"/>
        <w:r w:rsidR="00AC4296">
          <w:rPr>
            <w:rFonts w:ascii="宋体" w:eastAsia="宋体" w:hAnsi="宋体" w:hint="eastAsia"/>
            <w:kern w:val="2"/>
            <w:sz w:val="24"/>
            <w:szCs w:val="24"/>
          </w:rPr>
          <w:t>服务</w:t>
        </w:r>
      </w:ins>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ins w:id="68" w:author="WANG JINFAN" w:date="2019-05-09T07:14:00Z">
        <w:r w:rsidR="00073D2E">
          <w:rPr>
            <w:rFonts w:ascii="宋体" w:eastAsia="宋体" w:hAnsi="宋体" w:hint="eastAsia"/>
            <w:kern w:val="2"/>
            <w:sz w:val="24"/>
            <w:szCs w:val="24"/>
          </w:rPr>
          <w:t>或仅提供了非常简单的加密手段</w:t>
        </w:r>
      </w:ins>
      <w:r w:rsidR="000068A6" w:rsidRPr="007922A0">
        <w:rPr>
          <w:rFonts w:ascii="宋体" w:eastAsia="宋体" w:hAnsi="宋体" w:hint="eastAsia"/>
          <w:kern w:val="2"/>
          <w:sz w:val="24"/>
          <w:szCs w:val="24"/>
        </w:rPr>
        <w:t>，</w:t>
      </w:r>
      <w:del w:id="69" w:author="WANG JINFAN" w:date="2019-05-09T07:14:00Z">
        <w:r w:rsidR="000068A6" w:rsidDel="00073D2E">
          <w:rPr>
            <w:rFonts w:ascii="宋体" w:eastAsia="宋体" w:hAnsi="宋体" w:hint="eastAsia"/>
            <w:kern w:val="2"/>
            <w:sz w:val="24"/>
            <w:szCs w:val="24"/>
          </w:rPr>
          <w:delText>则他人可能通过系统漏洞非法获取到用户内容</w:delText>
        </w:r>
      </w:del>
      <w:ins w:id="70" w:author="WANG JINFAN" w:date="2019-05-09T07:14:00Z">
        <w:r w:rsidR="00073D2E">
          <w:rPr>
            <w:rFonts w:ascii="宋体" w:eastAsia="宋体" w:hAnsi="宋体" w:hint="eastAsia"/>
            <w:kern w:val="2"/>
            <w:sz w:val="24"/>
            <w:szCs w:val="24"/>
          </w:rPr>
          <w:t>因此用户保存在</w:t>
        </w:r>
      </w:ins>
      <w:ins w:id="71" w:author="WANG JINFAN" w:date="2019-05-09T07:15:00Z">
        <w:r w:rsidR="00073D2E">
          <w:rPr>
            <w:rFonts w:ascii="宋体" w:eastAsia="宋体" w:hAnsi="宋体" w:hint="eastAsia"/>
            <w:kern w:val="2"/>
            <w:sz w:val="24"/>
            <w:szCs w:val="24"/>
          </w:rPr>
          <w:t>云端的数据面临巨大风险，一旦云存储服务提供商的系统遭到</w:t>
        </w:r>
      </w:ins>
      <w:ins w:id="72" w:author="WANG JINFAN" w:date="2019-05-09T07:16:00Z">
        <w:r w:rsidR="00073D2E">
          <w:rPr>
            <w:rFonts w:ascii="宋体" w:eastAsia="宋体" w:hAnsi="宋体" w:hint="eastAsia"/>
            <w:kern w:val="2"/>
            <w:sz w:val="24"/>
            <w:szCs w:val="24"/>
          </w:rPr>
          <w:t>渗透，用户未经妥善保密的数据将会轻易的他人获取</w:t>
        </w:r>
      </w:ins>
      <w:r w:rsidR="008B65AF">
        <w:rPr>
          <w:rFonts w:ascii="宋体" w:eastAsia="宋体" w:hAnsi="宋体" w:hint="eastAsia"/>
          <w:kern w:val="2"/>
          <w:sz w:val="24"/>
          <w:szCs w:val="24"/>
        </w:rPr>
        <w:t>，</w:t>
      </w:r>
      <w:ins w:id="73" w:author="WANG JINFAN" w:date="2019-05-09T07:16:00Z">
        <w:r w:rsidR="00073D2E">
          <w:rPr>
            <w:rFonts w:ascii="宋体" w:eastAsia="宋体" w:hAnsi="宋体" w:hint="eastAsia"/>
            <w:kern w:val="2"/>
            <w:sz w:val="24"/>
            <w:szCs w:val="24"/>
          </w:rPr>
          <w:t>。</w:t>
        </w:r>
      </w:ins>
      <w:del w:id="74" w:author="WANG JINFAN" w:date="2019-05-09T07:16:00Z">
        <w:r w:rsidR="00550ECE" w:rsidDel="00073D2E">
          <w:rPr>
            <w:rFonts w:ascii="宋体" w:eastAsia="宋体" w:hAnsi="宋体" w:hint="eastAsia"/>
            <w:kern w:val="2"/>
            <w:sz w:val="24"/>
            <w:szCs w:val="24"/>
          </w:rPr>
          <w:delText>而</w:delText>
        </w:r>
        <w:r w:rsidR="00681D6A" w:rsidDel="00073D2E">
          <w:rPr>
            <w:rFonts w:ascii="宋体" w:eastAsia="宋体" w:hAnsi="宋体" w:hint="eastAsia"/>
            <w:kern w:val="2"/>
            <w:sz w:val="24"/>
            <w:szCs w:val="24"/>
          </w:rPr>
          <w:delText>由于不重视数据存储安全而带来巨大经济与声誉损失的案例比比皆是。</w:delText>
        </w:r>
      </w:del>
      <w:ins w:id="75" w:author="WANG JINFAN" w:date="2019-05-09T07:16:00Z">
        <w:r w:rsidR="00073D2E">
          <w:rPr>
            <w:rFonts w:ascii="宋体" w:eastAsia="宋体" w:hAnsi="宋体" w:hint="eastAsia"/>
            <w:kern w:val="2"/>
            <w:sz w:val="24"/>
            <w:szCs w:val="24"/>
          </w:rPr>
          <w:t>近年来已经发生多起</w:t>
        </w:r>
      </w:ins>
      <w:ins w:id="76" w:author="WANG JINFAN" w:date="2019-05-09T07:17:00Z">
        <w:r w:rsidR="00073D2E">
          <w:rPr>
            <w:rFonts w:ascii="宋体" w:eastAsia="宋体" w:hAnsi="宋体" w:hint="eastAsia"/>
            <w:kern w:val="2"/>
            <w:sz w:val="24"/>
            <w:szCs w:val="24"/>
          </w:rPr>
          <w:t>重大</w:t>
        </w:r>
        <w:proofErr w:type="gramStart"/>
        <w:r w:rsidR="00073D2E">
          <w:rPr>
            <w:rFonts w:ascii="宋体" w:eastAsia="宋体" w:hAnsi="宋体" w:hint="eastAsia"/>
            <w:kern w:val="2"/>
            <w:sz w:val="24"/>
            <w:szCs w:val="24"/>
          </w:rPr>
          <w:t>云数据</w:t>
        </w:r>
        <w:proofErr w:type="gramEnd"/>
        <w:r w:rsidR="00073D2E">
          <w:rPr>
            <w:rFonts w:ascii="宋体" w:eastAsia="宋体" w:hAnsi="宋体" w:hint="eastAsia"/>
            <w:kern w:val="2"/>
            <w:sz w:val="24"/>
            <w:szCs w:val="24"/>
          </w:rPr>
          <w:t>泄露事件，给用户、云存储服务提供</w:t>
        </w:r>
        <w:proofErr w:type="gramStart"/>
        <w:r w:rsidR="00073D2E">
          <w:rPr>
            <w:rFonts w:ascii="宋体" w:eastAsia="宋体" w:hAnsi="宋体" w:hint="eastAsia"/>
            <w:kern w:val="2"/>
            <w:sz w:val="24"/>
            <w:szCs w:val="24"/>
          </w:rPr>
          <w:t>商造成</w:t>
        </w:r>
        <w:proofErr w:type="gramEnd"/>
        <w:r w:rsidR="00073D2E">
          <w:rPr>
            <w:rFonts w:ascii="宋体" w:eastAsia="宋体" w:hAnsi="宋体" w:hint="eastAsia"/>
            <w:kern w:val="2"/>
            <w:sz w:val="24"/>
            <w:szCs w:val="24"/>
          </w:rPr>
          <w:t>了巨大的损失，甚至引发舆论危机。</w:t>
        </w:r>
      </w:ins>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7E0890">
        <w:rPr>
          <w:rFonts w:ascii="宋体" w:eastAsia="宋体" w:hAnsi="宋体" w:hint="eastAsia"/>
          <w:color w:val="000000" w:themeColor="text1"/>
          <w:kern w:val="2"/>
          <w:sz w:val="24"/>
          <w:szCs w:val="24"/>
        </w:rPr>
        <w:t>果公司的iC</w:t>
      </w:r>
      <w:r w:rsidR="00807B16" w:rsidRPr="007E0890">
        <w:rPr>
          <w:rFonts w:ascii="宋体" w:eastAsia="宋体" w:hAnsi="宋体"/>
          <w:color w:val="000000" w:themeColor="text1"/>
          <w:kern w:val="2"/>
          <w:sz w:val="24"/>
          <w:szCs w:val="24"/>
        </w:rPr>
        <w:t>loud</w:t>
      </w:r>
      <w:r w:rsidR="00807B16" w:rsidRPr="007E0890">
        <w:rPr>
          <w:rFonts w:ascii="宋体" w:eastAsia="宋体" w:hAnsi="宋体" w:hint="eastAsia"/>
          <w:color w:val="000000" w:themeColor="text1"/>
          <w:kern w:val="2"/>
          <w:sz w:val="24"/>
          <w:szCs w:val="24"/>
        </w:rPr>
        <w:t>数据被黑客攻</w:t>
      </w:r>
      <w:r w:rsidR="00807B16">
        <w:rPr>
          <w:rFonts w:ascii="宋体" w:eastAsia="宋体" w:hAnsi="宋体" w:hint="eastAsia"/>
          <w:kern w:val="2"/>
          <w:sz w:val="24"/>
          <w:szCs w:val="24"/>
        </w:rPr>
        <w:t>击</w:t>
      </w:r>
      <w:r w:rsidR="007E0890" w:rsidRPr="007E0890">
        <w:rPr>
          <w:rFonts w:ascii="Times New Roman" w:eastAsia="宋体" w:hAnsi="Times New Roman"/>
          <w:kern w:val="2"/>
          <w:sz w:val="24"/>
          <w:szCs w:val="24"/>
          <w:vertAlign w:val="superscript"/>
        </w:rPr>
        <w:t>[3]</w:t>
      </w:r>
      <w:r w:rsidR="00807B16">
        <w:rPr>
          <w:rFonts w:ascii="宋体" w:eastAsia="宋体" w:hAnsi="宋体" w:hint="eastAsia"/>
          <w:kern w:val="2"/>
          <w:sz w:val="24"/>
          <w:szCs w:val="24"/>
        </w:rPr>
        <w:t>，</w:t>
      </w:r>
      <w:del w:id="77" w:author="WANG JINFAN" w:date="2019-05-09T07:17:00Z">
        <w:r w:rsidR="00807B16" w:rsidDel="00073D2E">
          <w:rPr>
            <w:rFonts w:ascii="宋体" w:eastAsia="宋体" w:hAnsi="宋体" w:hint="eastAsia"/>
            <w:kern w:val="2"/>
            <w:sz w:val="24"/>
            <w:szCs w:val="24"/>
          </w:rPr>
          <w:delText>导致</w:delText>
        </w:r>
      </w:del>
      <w:r w:rsidR="00807B16">
        <w:rPr>
          <w:rFonts w:ascii="宋体" w:eastAsia="宋体" w:hAnsi="宋体" w:hint="eastAsia"/>
          <w:kern w:val="2"/>
          <w:sz w:val="24"/>
          <w:szCs w:val="24"/>
        </w:rPr>
        <w:t>大量</w:t>
      </w:r>
      <w:del w:id="78" w:author="WANG JINFAN" w:date="2019-05-09T07:17:00Z">
        <w:r w:rsidR="00807B16" w:rsidDel="00073D2E">
          <w:rPr>
            <w:rFonts w:ascii="宋体" w:eastAsia="宋体" w:hAnsi="宋体" w:hint="eastAsia"/>
            <w:kern w:val="2"/>
            <w:sz w:val="24"/>
            <w:szCs w:val="24"/>
          </w:rPr>
          <w:delText>的</w:delText>
        </w:r>
      </w:del>
      <w:r w:rsidR="00807B16">
        <w:rPr>
          <w:rFonts w:ascii="宋体" w:eastAsia="宋体" w:hAnsi="宋体" w:hint="eastAsia"/>
          <w:kern w:val="2"/>
          <w:sz w:val="24"/>
          <w:szCs w:val="24"/>
        </w:rPr>
        <w:t>用户数据泄露</w:t>
      </w:r>
      <w:ins w:id="79" w:author="WANG JINFAN" w:date="2019-05-09T07:18:00Z">
        <w:r w:rsidR="00073D2E">
          <w:rPr>
            <w:rFonts w:ascii="宋体" w:eastAsia="宋体" w:hAnsi="宋体" w:hint="eastAsia"/>
            <w:kern w:val="2"/>
            <w:sz w:val="24"/>
            <w:szCs w:val="24"/>
          </w:rPr>
          <w:t>，包括</w:t>
        </w:r>
      </w:ins>
      <w:del w:id="80" w:author="WANG JINFAN" w:date="2019-05-09T07:18:00Z">
        <w:r w:rsidR="008D79FF" w:rsidDel="00073D2E">
          <w:rPr>
            <w:rFonts w:ascii="宋体" w:eastAsia="宋体" w:hAnsi="宋体" w:hint="eastAsia"/>
            <w:kern w:val="2"/>
            <w:sz w:val="24"/>
            <w:szCs w:val="24"/>
          </w:rPr>
          <w:delText>，</w:delText>
        </w:r>
      </w:del>
      <w:ins w:id="81" w:author="WANG JINFAN" w:date="2019-05-09T07:17:00Z">
        <w:r w:rsidR="00073D2E">
          <w:rPr>
            <w:rFonts w:ascii="宋体" w:eastAsia="宋体" w:hAnsi="宋体" w:hint="eastAsia"/>
            <w:kern w:val="2"/>
            <w:sz w:val="24"/>
            <w:szCs w:val="24"/>
          </w:rPr>
          <w:t>一些极度</w:t>
        </w:r>
      </w:ins>
      <w:ins w:id="82" w:author="WANG JINFAN" w:date="2019-05-09T07:18:00Z">
        <w:r w:rsidR="00073D2E">
          <w:rPr>
            <w:rFonts w:ascii="宋体" w:eastAsia="宋体" w:hAnsi="宋体" w:hint="eastAsia"/>
            <w:kern w:val="2"/>
            <w:sz w:val="24"/>
            <w:szCs w:val="24"/>
          </w:rPr>
          <w:t>私密的数据，</w:t>
        </w:r>
      </w:ins>
      <w:r w:rsidR="008D79FF">
        <w:rPr>
          <w:rFonts w:ascii="宋体" w:eastAsia="宋体" w:hAnsi="宋体" w:hint="eastAsia"/>
          <w:kern w:val="2"/>
          <w:sz w:val="24"/>
          <w:szCs w:val="24"/>
        </w:rPr>
        <w:t>给用户带来</w:t>
      </w:r>
      <w:del w:id="83" w:author="WANG JINFAN" w:date="2019-05-09T07:18:00Z">
        <w:r w:rsidR="008D79FF" w:rsidDel="00073D2E">
          <w:rPr>
            <w:rFonts w:ascii="宋体" w:eastAsia="宋体" w:hAnsi="宋体" w:hint="eastAsia"/>
            <w:kern w:val="2"/>
            <w:sz w:val="24"/>
            <w:szCs w:val="24"/>
          </w:rPr>
          <w:delText>经济和</w:delText>
        </w:r>
      </w:del>
      <w:r w:rsidR="008D79FF">
        <w:rPr>
          <w:rFonts w:ascii="宋体" w:eastAsia="宋体" w:hAnsi="宋体" w:hint="eastAsia"/>
          <w:kern w:val="2"/>
          <w:sz w:val="24"/>
          <w:szCs w:val="24"/>
        </w:rPr>
        <w:t>精神上的巨大损失。</w:t>
      </w:r>
      <w:del w:id="84" w:author="WANG JINFAN" w:date="2019-05-09T07:22:00Z">
        <w:r w:rsidR="008117ED" w:rsidDel="004B6A28">
          <w:rPr>
            <w:rFonts w:ascii="宋体" w:eastAsia="宋体" w:hAnsi="宋体" w:hint="eastAsia"/>
            <w:kern w:val="2"/>
            <w:sz w:val="24"/>
            <w:szCs w:val="24"/>
          </w:rPr>
          <w:delText>在</w:delText>
        </w:r>
        <w:r w:rsidR="008B65AF" w:rsidDel="004B6A28">
          <w:rPr>
            <w:rFonts w:ascii="宋体" w:eastAsia="宋体" w:hAnsi="宋体" w:hint="eastAsia"/>
            <w:kern w:val="2"/>
            <w:sz w:val="24"/>
            <w:szCs w:val="24"/>
          </w:rPr>
          <w:delText>另外一个安全</w:delText>
        </w:r>
        <w:r w:rsidR="00574902" w:rsidDel="004B6A28">
          <w:rPr>
            <w:rFonts w:ascii="宋体" w:eastAsia="宋体" w:hAnsi="宋体" w:hint="eastAsia"/>
            <w:kern w:val="2"/>
            <w:sz w:val="24"/>
            <w:szCs w:val="24"/>
          </w:rPr>
          <w:delText>问题</w:delText>
        </w:r>
        <w:r w:rsidR="008B65AF" w:rsidDel="004B6A28">
          <w:rPr>
            <w:rFonts w:ascii="宋体" w:eastAsia="宋体" w:hAnsi="宋体" w:hint="eastAsia"/>
            <w:kern w:val="2"/>
            <w:sz w:val="24"/>
            <w:szCs w:val="24"/>
          </w:rPr>
          <w:delText>方面</w:delText>
        </w:r>
        <w:r w:rsidR="008117ED" w:rsidDel="004B6A28">
          <w:rPr>
            <w:rFonts w:ascii="宋体" w:eastAsia="宋体" w:hAnsi="宋体" w:hint="eastAsia"/>
            <w:kern w:val="2"/>
            <w:sz w:val="24"/>
            <w:szCs w:val="24"/>
          </w:rPr>
          <w:delText>，</w:delText>
        </w:r>
        <w:r w:rsidR="008B65AF" w:rsidDel="004B6A28">
          <w:rPr>
            <w:rFonts w:ascii="宋体" w:eastAsia="宋体" w:hAnsi="宋体" w:hint="eastAsia"/>
            <w:kern w:val="2"/>
            <w:sz w:val="24"/>
            <w:szCs w:val="24"/>
          </w:rPr>
          <w:delText>即</w:delText>
        </w:r>
        <w:r w:rsidR="00550ECE" w:rsidDel="004B6A28">
          <w:rPr>
            <w:rFonts w:ascii="宋体" w:eastAsia="宋体" w:hAnsi="宋体" w:hint="eastAsia"/>
            <w:kern w:val="2"/>
            <w:sz w:val="24"/>
            <w:szCs w:val="24"/>
          </w:rPr>
          <w:delText>传输安全</w:delText>
        </w:r>
      </w:del>
      <w:ins w:id="85" w:author="WANG JINFAN" w:date="2019-05-09T07:22:00Z">
        <w:r w:rsidR="004B6A28">
          <w:rPr>
            <w:rFonts w:ascii="宋体" w:eastAsia="宋体" w:hAnsi="宋体" w:hint="eastAsia"/>
            <w:kern w:val="2"/>
            <w:sz w:val="24"/>
            <w:szCs w:val="24"/>
          </w:rPr>
          <w:t>另一方面</w:t>
        </w:r>
      </w:ins>
      <w:r w:rsidR="008B65AF">
        <w:rPr>
          <w:rFonts w:ascii="宋体" w:eastAsia="宋体" w:hAnsi="宋体" w:hint="eastAsia"/>
          <w:kern w:val="2"/>
          <w:sz w:val="24"/>
          <w:szCs w:val="24"/>
        </w:rPr>
        <w:t>，</w:t>
      </w:r>
      <w:r w:rsidR="00550ECE">
        <w:rPr>
          <w:rFonts w:ascii="宋体" w:eastAsia="宋体" w:hAnsi="宋体" w:hint="eastAsia"/>
          <w:kern w:val="2"/>
          <w:sz w:val="24"/>
          <w:szCs w:val="24"/>
        </w:rPr>
        <w:t>很多</w:t>
      </w:r>
      <w:del w:id="86" w:author="WANG JINFAN" w:date="2019-05-08T14:31:00Z">
        <w:r w:rsidR="00550ECE" w:rsidDel="00AC4296">
          <w:rPr>
            <w:rFonts w:ascii="宋体" w:eastAsia="宋体" w:hAnsi="宋体" w:hint="eastAsia"/>
            <w:kern w:val="2"/>
            <w:sz w:val="24"/>
            <w:szCs w:val="24"/>
          </w:rPr>
          <w:delText>网盘软件</w:delText>
        </w:r>
      </w:del>
      <w:proofErr w:type="gramStart"/>
      <w:ins w:id="87" w:author="WANG JINFAN" w:date="2019-05-08T14:31:00Z">
        <w:r w:rsidR="00AC4296">
          <w:rPr>
            <w:rFonts w:ascii="宋体" w:eastAsia="宋体" w:hAnsi="宋体" w:hint="eastAsia"/>
            <w:kern w:val="2"/>
            <w:sz w:val="24"/>
            <w:szCs w:val="24"/>
          </w:rPr>
          <w:t>网盘应用</w:t>
        </w:r>
        <w:proofErr w:type="gramEnd"/>
        <w:r w:rsidR="00AC4296">
          <w:rPr>
            <w:rFonts w:ascii="宋体" w:eastAsia="宋体" w:hAnsi="宋体" w:hint="eastAsia"/>
            <w:kern w:val="2"/>
            <w:sz w:val="24"/>
            <w:szCs w:val="24"/>
          </w:rPr>
          <w:t>服务</w:t>
        </w:r>
      </w:ins>
      <w:r w:rsidR="00550ECE">
        <w:rPr>
          <w:rFonts w:ascii="宋体" w:eastAsia="宋体" w:hAnsi="宋体" w:hint="eastAsia"/>
          <w:kern w:val="2"/>
          <w:sz w:val="24"/>
          <w:szCs w:val="24"/>
        </w:rPr>
        <w:t>在数据传输时并没有引入</w:t>
      </w:r>
      <w:ins w:id="88" w:author="WANG JINFAN" w:date="2019-05-09T07:22:00Z">
        <w:r w:rsidR="004B6A28">
          <w:rPr>
            <w:rFonts w:ascii="宋体" w:eastAsia="宋体" w:hAnsi="宋体" w:hint="eastAsia"/>
            <w:kern w:val="2"/>
            <w:sz w:val="24"/>
            <w:szCs w:val="24"/>
          </w:rPr>
          <w:t>有效的</w:t>
        </w:r>
      </w:ins>
      <w:r w:rsidR="00550ECE">
        <w:rPr>
          <w:rFonts w:ascii="宋体" w:eastAsia="宋体" w:hAnsi="宋体" w:hint="eastAsia"/>
          <w:kern w:val="2"/>
          <w:sz w:val="24"/>
          <w:szCs w:val="24"/>
        </w:rPr>
        <w:t>加密措施</w:t>
      </w:r>
      <w:r w:rsidR="0075597F">
        <w:rPr>
          <w:rFonts w:ascii="宋体" w:eastAsia="宋体" w:hAnsi="宋体" w:hint="eastAsia"/>
          <w:kern w:val="2"/>
          <w:sz w:val="24"/>
          <w:szCs w:val="24"/>
        </w:rPr>
        <w:t>，在</w:t>
      </w:r>
      <w:del w:id="89" w:author="WANG JINFAN" w:date="2019-05-09T07:22:00Z">
        <w:r w:rsidR="0075597F" w:rsidDel="004B6A28">
          <w:rPr>
            <w:rFonts w:ascii="宋体" w:eastAsia="宋体" w:hAnsi="宋体" w:hint="eastAsia"/>
            <w:kern w:val="2"/>
            <w:sz w:val="24"/>
            <w:szCs w:val="24"/>
          </w:rPr>
          <w:delText>默认网络信道可信的状况下</w:delText>
        </w:r>
      </w:del>
      <w:ins w:id="90" w:author="WANG JINFAN" w:date="2019-05-09T07:22:00Z">
        <w:r w:rsidR="004B6A28">
          <w:rPr>
            <w:rFonts w:ascii="宋体" w:eastAsia="宋体" w:hAnsi="宋体" w:hint="eastAsia"/>
            <w:kern w:val="2"/>
            <w:sz w:val="24"/>
            <w:szCs w:val="24"/>
          </w:rPr>
          <w:t>无法确保信道可靠的情况下使用</w:t>
        </w:r>
      </w:ins>
      <w:r w:rsidR="0075597F">
        <w:rPr>
          <w:rFonts w:ascii="宋体" w:eastAsia="宋体" w:hAnsi="宋体" w:hint="eastAsia"/>
          <w:kern w:val="2"/>
          <w:sz w:val="24"/>
          <w:szCs w:val="24"/>
        </w:rPr>
        <w:t>明文传输</w:t>
      </w:r>
      <w:del w:id="91" w:author="WANG JINFAN" w:date="2019-05-09T07:23:00Z">
        <w:r w:rsidR="0075597F" w:rsidDel="004B6A28">
          <w:rPr>
            <w:rFonts w:ascii="宋体" w:eastAsia="宋体" w:hAnsi="宋体" w:hint="eastAsia"/>
            <w:kern w:val="2"/>
            <w:sz w:val="24"/>
            <w:szCs w:val="24"/>
          </w:rPr>
          <w:delText>，然而实际中</w:delText>
        </w:r>
        <w:r w:rsidR="00550ECE" w:rsidDel="004B6A28">
          <w:rPr>
            <w:rFonts w:ascii="宋体" w:eastAsia="宋体" w:hAnsi="宋体" w:hint="eastAsia"/>
            <w:kern w:val="2"/>
            <w:sz w:val="24"/>
            <w:szCs w:val="24"/>
          </w:rPr>
          <w:delText>网络信道</w:delText>
        </w:r>
        <w:r w:rsidR="0075597F" w:rsidDel="004B6A28">
          <w:rPr>
            <w:rFonts w:ascii="宋体" w:eastAsia="宋体" w:hAnsi="宋体" w:hint="eastAsia"/>
            <w:kern w:val="2"/>
            <w:sz w:val="24"/>
            <w:szCs w:val="24"/>
          </w:rPr>
          <w:delText>状况</w:delText>
        </w:r>
        <w:r w:rsidR="00550ECE" w:rsidDel="004B6A28">
          <w:rPr>
            <w:rFonts w:ascii="宋体" w:eastAsia="宋体" w:hAnsi="宋体" w:hint="eastAsia"/>
            <w:kern w:val="2"/>
            <w:sz w:val="24"/>
            <w:szCs w:val="24"/>
          </w:rPr>
          <w:delText>复杂</w:delText>
        </w:r>
        <w:r w:rsidR="00EE5E5E" w:rsidDel="004B6A28">
          <w:rPr>
            <w:rFonts w:ascii="宋体" w:eastAsia="宋体" w:hAnsi="宋体" w:hint="eastAsia"/>
            <w:kern w:val="2"/>
            <w:sz w:val="24"/>
            <w:szCs w:val="24"/>
          </w:rPr>
          <w:delText>且不可信</w:delText>
        </w:r>
        <w:r w:rsidR="0075597F" w:rsidDel="004B6A28">
          <w:rPr>
            <w:rFonts w:ascii="宋体" w:eastAsia="宋体" w:hAnsi="宋体" w:hint="eastAsia"/>
            <w:kern w:val="2"/>
            <w:sz w:val="24"/>
            <w:szCs w:val="24"/>
          </w:rPr>
          <w:delText>，一些黑客很有可能对我们收发的数据进行监听和窃取</w:delText>
        </w:r>
      </w:del>
      <w:r w:rsidR="0075597F">
        <w:rPr>
          <w:rFonts w:ascii="宋体" w:eastAsia="宋体" w:hAnsi="宋体" w:hint="eastAsia"/>
          <w:kern w:val="2"/>
          <w:sz w:val="24"/>
          <w:szCs w:val="24"/>
        </w:rPr>
        <w:t>，</w:t>
      </w:r>
      <w:ins w:id="92" w:author="WANG JINFAN" w:date="2019-05-09T07:23:00Z">
        <w:r w:rsidR="004B6A28">
          <w:rPr>
            <w:rFonts w:ascii="宋体" w:eastAsia="宋体" w:hAnsi="宋体" w:hint="eastAsia"/>
            <w:kern w:val="2"/>
            <w:sz w:val="24"/>
            <w:szCs w:val="24"/>
          </w:rPr>
          <w:t>使得黑客能够轻易地在信道中截获用户数据，甚至发动中间人攻击进行进一步渗透。</w:t>
        </w:r>
      </w:ins>
      <w:del w:id="93" w:author="WANG JINFAN" w:date="2019-05-09T07:23:00Z">
        <w:r w:rsidR="00574902" w:rsidDel="004B6A28">
          <w:rPr>
            <w:rFonts w:ascii="宋体" w:eastAsia="宋体" w:hAnsi="宋体" w:hint="eastAsia"/>
            <w:kern w:val="2"/>
            <w:sz w:val="24"/>
            <w:szCs w:val="24"/>
          </w:rPr>
          <w:delText>由此可知</w:delText>
        </w:r>
        <w:r w:rsidR="00EE5E5E" w:rsidDel="004B6A28">
          <w:rPr>
            <w:rFonts w:ascii="宋体" w:eastAsia="宋体" w:hAnsi="宋体" w:hint="eastAsia"/>
            <w:kern w:val="2"/>
            <w:sz w:val="24"/>
            <w:szCs w:val="24"/>
          </w:rPr>
          <w:delText>在</w:delText>
        </w:r>
        <w:r w:rsidR="0075597F" w:rsidDel="004B6A28">
          <w:rPr>
            <w:rFonts w:ascii="宋体" w:eastAsia="宋体" w:hAnsi="宋体" w:hint="eastAsia"/>
            <w:kern w:val="2"/>
            <w:sz w:val="24"/>
            <w:szCs w:val="24"/>
          </w:rPr>
          <w:delText>数据</w:delText>
        </w:r>
        <w:r w:rsidR="00EE5E5E" w:rsidDel="004B6A28">
          <w:rPr>
            <w:rFonts w:ascii="宋体" w:eastAsia="宋体" w:hAnsi="宋体" w:hint="eastAsia"/>
            <w:kern w:val="2"/>
            <w:sz w:val="24"/>
            <w:szCs w:val="24"/>
          </w:rPr>
          <w:delText>传输过程中引入加密手段是</w:delText>
        </w:r>
        <w:r w:rsidR="0075597F" w:rsidDel="004B6A28">
          <w:rPr>
            <w:rFonts w:ascii="宋体" w:eastAsia="宋体" w:hAnsi="宋体" w:hint="eastAsia"/>
            <w:kern w:val="2"/>
            <w:sz w:val="24"/>
            <w:szCs w:val="24"/>
          </w:rPr>
          <w:delText>十分</w:delText>
        </w:r>
        <w:r w:rsidR="00EE5E5E" w:rsidDel="004B6A28">
          <w:rPr>
            <w:rFonts w:ascii="宋体" w:eastAsia="宋体" w:hAnsi="宋体" w:hint="eastAsia"/>
            <w:kern w:val="2"/>
            <w:sz w:val="24"/>
            <w:szCs w:val="24"/>
          </w:rPr>
          <w:delText>必要的。</w:delText>
        </w:r>
      </w:del>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del w:id="94" w:author="WANG JINFAN" w:date="2019-05-09T07:24:00Z">
        <w:r w:rsidR="00736716" w:rsidDel="004B6A28">
          <w:rPr>
            <w:rFonts w:ascii="宋体" w:eastAsia="宋体" w:hAnsi="宋体" w:hint="eastAsia"/>
            <w:kern w:val="2"/>
            <w:sz w:val="24"/>
            <w:szCs w:val="24"/>
          </w:rPr>
          <w:delText>从隐私方面</w:delText>
        </w:r>
        <w:r w:rsidR="00066F1C" w:rsidDel="004B6A28">
          <w:rPr>
            <w:rFonts w:ascii="宋体" w:eastAsia="宋体" w:hAnsi="宋体" w:hint="eastAsia"/>
            <w:kern w:val="2"/>
            <w:sz w:val="24"/>
            <w:szCs w:val="24"/>
          </w:rPr>
          <w:delText>考虑</w:delText>
        </w:r>
      </w:del>
      <w:ins w:id="95" w:author="WANG JINFAN" w:date="2019-05-09T07:24:00Z">
        <w:r w:rsidR="004B6A28">
          <w:rPr>
            <w:rFonts w:ascii="宋体" w:eastAsia="宋体" w:hAnsi="宋体" w:hint="eastAsia"/>
            <w:kern w:val="2"/>
            <w:sz w:val="24"/>
            <w:szCs w:val="24"/>
          </w:rPr>
          <w:t>我们认为当前的</w:t>
        </w:r>
        <w:proofErr w:type="gramStart"/>
        <w:r w:rsidR="004B6A28">
          <w:rPr>
            <w:rFonts w:ascii="宋体" w:eastAsia="宋体" w:hAnsi="宋体" w:hint="eastAsia"/>
            <w:kern w:val="2"/>
            <w:sz w:val="24"/>
            <w:szCs w:val="24"/>
          </w:rPr>
          <w:t>网盘应用</w:t>
        </w:r>
        <w:proofErr w:type="gramEnd"/>
        <w:r w:rsidR="004B6A28">
          <w:rPr>
            <w:rFonts w:ascii="宋体" w:eastAsia="宋体" w:hAnsi="宋体" w:hint="eastAsia"/>
            <w:kern w:val="2"/>
            <w:sz w:val="24"/>
            <w:szCs w:val="24"/>
          </w:rPr>
          <w:t>服务在隐私保护方面不够完善</w:t>
        </w:r>
      </w:ins>
      <w:r w:rsidR="00736716">
        <w:rPr>
          <w:rFonts w:ascii="宋体" w:eastAsia="宋体" w:hAnsi="宋体" w:hint="eastAsia"/>
          <w:kern w:val="2"/>
          <w:sz w:val="24"/>
          <w:szCs w:val="24"/>
        </w:rPr>
        <w:t>，</w:t>
      </w:r>
      <w:del w:id="96" w:author="WANG JINFAN" w:date="2019-05-09T07:34:00Z">
        <w:r w:rsidR="00736716" w:rsidDel="003E2ABE">
          <w:rPr>
            <w:rFonts w:ascii="宋体" w:eastAsia="宋体" w:hAnsi="宋体" w:hint="eastAsia"/>
            <w:kern w:val="2"/>
            <w:sz w:val="24"/>
            <w:szCs w:val="24"/>
          </w:rPr>
          <w:delText>大部分情况下用户数据</w:delText>
        </w:r>
        <w:r w:rsidR="00066F1C" w:rsidDel="003E2ABE">
          <w:rPr>
            <w:rFonts w:ascii="宋体" w:eastAsia="宋体" w:hAnsi="宋体" w:hint="eastAsia"/>
            <w:kern w:val="2"/>
            <w:sz w:val="24"/>
            <w:szCs w:val="24"/>
          </w:rPr>
          <w:delText>在</w:delText>
        </w:r>
        <w:r w:rsidR="00736716" w:rsidDel="003E2ABE">
          <w:rPr>
            <w:rFonts w:ascii="宋体" w:eastAsia="宋体" w:hAnsi="宋体" w:hint="eastAsia"/>
            <w:kern w:val="2"/>
            <w:sz w:val="24"/>
            <w:szCs w:val="24"/>
          </w:rPr>
          <w:delText>服务器是以明文状态存储</w:delText>
        </w:r>
        <w:r w:rsidR="00066F1C" w:rsidDel="003E2ABE">
          <w:rPr>
            <w:rFonts w:ascii="宋体" w:eastAsia="宋体" w:hAnsi="宋体" w:hint="eastAsia"/>
            <w:kern w:val="2"/>
            <w:sz w:val="24"/>
            <w:szCs w:val="24"/>
          </w:rPr>
          <w:delText>，</w:delText>
        </w:r>
        <w:r w:rsidR="00EA4E0A" w:rsidDel="003E2ABE">
          <w:rPr>
            <w:rFonts w:ascii="宋体" w:eastAsia="宋体" w:hAnsi="宋体" w:hint="eastAsia"/>
            <w:kern w:val="2"/>
            <w:sz w:val="24"/>
            <w:szCs w:val="24"/>
          </w:rPr>
          <w:delText>明文存储的方式</w:delText>
        </w:r>
        <w:r w:rsidR="000F4A0F" w:rsidDel="003E2ABE">
          <w:rPr>
            <w:rFonts w:ascii="宋体" w:eastAsia="宋体" w:hAnsi="宋体" w:hint="eastAsia"/>
            <w:kern w:val="2"/>
            <w:sz w:val="24"/>
            <w:szCs w:val="24"/>
          </w:rPr>
          <w:delText>是基于服务端可信的情况下进行。</w:delText>
        </w:r>
        <w:r w:rsidR="00DE5EE9" w:rsidRPr="007922A0" w:rsidDel="003E2ABE">
          <w:rPr>
            <w:rFonts w:ascii="宋体" w:eastAsia="宋体" w:hAnsi="宋体" w:hint="eastAsia"/>
            <w:kern w:val="2"/>
            <w:sz w:val="24"/>
            <w:szCs w:val="24"/>
          </w:rPr>
          <w:delText>然而现实中的服务器</w:delText>
        </w:r>
        <w:r w:rsidR="001410F6" w:rsidDel="003E2ABE">
          <w:rPr>
            <w:rFonts w:ascii="宋体" w:eastAsia="宋体" w:hAnsi="宋体" w:hint="eastAsia"/>
            <w:kern w:val="2"/>
            <w:sz w:val="24"/>
            <w:szCs w:val="24"/>
          </w:rPr>
          <w:delText>并</w:delText>
        </w:r>
        <w:r w:rsidR="00DE5EE9" w:rsidRPr="007922A0" w:rsidDel="003E2ABE">
          <w:rPr>
            <w:rFonts w:ascii="宋体" w:eastAsia="宋体" w:hAnsi="宋体" w:hint="eastAsia"/>
            <w:kern w:val="2"/>
            <w:sz w:val="24"/>
            <w:szCs w:val="24"/>
          </w:rPr>
          <w:delText>不是完全可信</w:delText>
        </w:r>
        <w:r w:rsidR="00F30DA1" w:rsidDel="003E2ABE">
          <w:rPr>
            <w:rFonts w:ascii="宋体" w:eastAsia="宋体" w:hAnsi="宋体" w:hint="eastAsia"/>
            <w:kern w:val="2"/>
            <w:sz w:val="24"/>
            <w:szCs w:val="24"/>
          </w:rPr>
          <w:delText>，甚至可以认为完全不可信</w:delText>
        </w:r>
        <w:r w:rsidR="0005767C" w:rsidDel="003E2ABE">
          <w:rPr>
            <w:rFonts w:ascii="宋体" w:eastAsia="宋体" w:hAnsi="宋体" w:hint="eastAsia"/>
            <w:kern w:val="2"/>
            <w:sz w:val="24"/>
            <w:szCs w:val="24"/>
          </w:rPr>
          <w:delText>。</w:delText>
        </w:r>
      </w:del>
      <w:ins w:id="97" w:author="WANG JINFAN" w:date="2019-05-09T07:34:00Z">
        <w:r w:rsidR="003E2ABE">
          <w:rPr>
            <w:rFonts w:ascii="宋体" w:eastAsia="宋体" w:hAnsi="宋体" w:hint="eastAsia"/>
            <w:kern w:val="2"/>
            <w:sz w:val="24"/>
            <w:szCs w:val="24"/>
          </w:rPr>
          <w:t>通常情况下，用户数据在云端</w:t>
        </w:r>
      </w:ins>
      <w:ins w:id="98" w:author="WANG JINFAN" w:date="2019-05-09T07:35:00Z">
        <w:r w:rsidR="003E2ABE">
          <w:rPr>
            <w:rFonts w:ascii="宋体" w:eastAsia="宋体" w:hAnsi="宋体" w:hint="eastAsia"/>
            <w:kern w:val="2"/>
            <w:sz w:val="24"/>
            <w:szCs w:val="24"/>
          </w:rPr>
          <w:t>以明文形式存储，即便</w:t>
        </w:r>
        <w:proofErr w:type="gramStart"/>
        <w:r w:rsidR="003E2ABE">
          <w:rPr>
            <w:rFonts w:ascii="宋体" w:eastAsia="宋体" w:hAnsi="宋体" w:hint="eastAsia"/>
            <w:kern w:val="2"/>
            <w:sz w:val="24"/>
            <w:szCs w:val="24"/>
          </w:rPr>
          <w:t>部分网盘应用</w:t>
        </w:r>
        <w:proofErr w:type="gramEnd"/>
        <w:r w:rsidR="003E2ABE">
          <w:rPr>
            <w:rFonts w:ascii="宋体" w:eastAsia="宋体" w:hAnsi="宋体" w:hint="eastAsia"/>
            <w:kern w:val="2"/>
            <w:sz w:val="24"/>
            <w:szCs w:val="24"/>
          </w:rPr>
          <w:t>服务提供了加密存储功能，用户的数据的加密过程</w:t>
        </w:r>
      </w:ins>
      <w:ins w:id="99" w:author="WANG JINFAN" w:date="2019-05-09T07:36:00Z">
        <w:r w:rsidR="003E2ABE">
          <w:rPr>
            <w:rFonts w:ascii="宋体" w:eastAsia="宋体" w:hAnsi="宋体" w:hint="eastAsia"/>
            <w:kern w:val="2"/>
            <w:sz w:val="24"/>
            <w:szCs w:val="24"/>
          </w:rPr>
          <w:t>通常</w:t>
        </w:r>
      </w:ins>
      <w:ins w:id="100" w:author="WANG JINFAN" w:date="2019-05-09T07:35:00Z">
        <w:r w:rsidR="003E2ABE">
          <w:rPr>
            <w:rFonts w:ascii="宋体" w:eastAsia="宋体" w:hAnsi="宋体" w:hint="eastAsia"/>
            <w:kern w:val="2"/>
            <w:sz w:val="24"/>
            <w:szCs w:val="24"/>
          </w:rPr>
          <w:t>在</w:t>
        </w:r>
      </w:ins>
      <w:ins w:id="101" w:author="WANG JINFAN" w:date="2019-05-09T07:36:00Z">
        <w:r w:rsidR="003E2ABE">
          <w:rPr>
            <w:rFonts w:ascii="宋体" w:eastAsia="宋体" w:hAnsi="宋体" w:hint="eastAsia"/>
            <w:kern w:val="2"/>
            <w:sz w:val="24"/>
            <w:szCs w:val="24"/>
          </w:rPr>
          <w:t>云端完成，密钥亦保存</w:t>
        </w:r>
        <w:r w:rsidR="003E2ABE">
          <w:rPr>
            <w:rFonts w:ascii="宋体" w:eastAsia="宋体" w:hAnsi="宋体" w:hint="eastAsia"/>
            <w:kern w:val="2"/>
            <w:sz w:val="24"/>
            <w:szCs w:val="24"/>
          </w:rPr>
          <w:lastRenderedPageBreak/>
          <w:t>在</w:t>
        </w:r>
        <w:proofErr w:type="gramStart"/>
        <w:r w:rsidR="003E2ABE">
          <w:rPr>
            <w:rFonts w:ascii="宋体" w:eastAsia="宋体" w:hAnsi="宋体" w:hint="eastAsia"/>
            <w:kern w:val="2"/>
            <w:sz w:val="24"/>
            <w:szCs w:val="24"/>
          </w:rPr>
          <w:t>中心化云服务</w:t>
        </w:r>
        <w:proofErr w:type="gramEnd"/>
        <w:r w:rsidR="003E2ABE">
          <w:rPr>
            <w:rFonts w:ascii="宋体" w:eastAsia="宋体" w:hAnsi="宋体" w:hint="eastAsia"/>
            <w:kern w:val="2"/>
            <w:sz w:val="24"/>
            <w:szCs w:val="24"/>
          </w:rPr>
          <w:t>提供商处。</w:t>
        </w:r>
      </w:ins>
      <w:ins w:id="102" w:author="WANG JINFAN" w:date="2019-05-09T07:40:00Z">
        <w:r w:rsidR="003E2ABE">
          <w:rPr>
            <w:rFonts w:ascii="宋体" w:eastAsia="宋体" w:hAnsi="宋体" w:hint="eastAsia"/>
            <w:kern w:val="2"/>
            <w:sz w:val="24"/>
            <w:szCs w:val="24"/>
          </w:rPr>
          <w:t>此外，为了提升存储效率，多数</w:t>
        </w:r>
      </w:ins>
      <w:proofErr w:type="gramStart"/>
      <w:ins w:id="103" w:author="WANG JINFAN" w:date="2019-05-09T07:41:00Z">
        <w:r w:rsidR="003E2ABE">
          <w:rPr>
            <w:rFonts w:ascii="宋体" w:eastAsia="宋体" w:hAnsi="宋体" w:hint="eastAsia"/>
            <w:kern w:val="2"/>
            <w:sz w:val="24"/>
            <w:szCs w:val="24"/>
          </w:rPr>
          <w:t>云服务</w:t>
        </w:r>
        <w:proofErr w:type="gramEnd"/>
        <w:r w:rsidR="003E2ABE">
          <w:rPr>
            <w:rFonts w:ascii="宋体" w:eastAsia="宋体" w:hAnsi="宋体" w:hint="eastAsia"/>
            <w:kern w:val="2"/>
            <w:sz w:val="24"/>
            <w:szCs w:val="24"/>
          </w:rPr>
          <w:t>提供商都采用了去冗余技术，该技术的基本原理是对用户上传的文件进行哈希，哈希值相同的</w:t>
        </w:r>
      </w:ins>
      <w:ins w:id="104" w:author="WANG JINFAN" w:date="2019-05-09T07:42:00Z">
        <w:r w:rsidR="003E2ABE">
          <w:rPr>
            <w:rFonts w:ascii="宋体" w:eastAsia="宋体" w:hAnsi="宋体" w:hint="eastAsia"/>
            <w:kern w:val="2"/>
            <w:sz w:val="24"/>
            <w:szCs w:val="24"/>
          </w:rPr>
          <w:t>文件即被认为是同样的文件</w:t>
        </w:r>
        <w:r w:rsidR="005611BA">
          <w:rPr>
            <w:rFonts w:ascii="宋体" w:eastAsia="宋体" w:hAnsi="宋体" w:hint="eastAsia"/>
            <w:kern w:val="2"/>
            <w:sz w:val="24"/>
            <w:szCs w:val="24"/>
          </w:rPr>
          <w:t>，可以指向同一物理存储位置。</w:t>
        </w:r>
      </w:ins>
      <w:ins w:id="105" w:author="WANG JINFAN" w:date="2019-05-09T07:37:00Z">
        <w:r w:rsidR="003E2ABE">
          <w:rPr>
            <w:rFonts w:ascii="宋体" w:eastAsia="宋体" w:hAnsi="宋体" w:hint="eastAsia"/>
            <w:kern w:val="2"/>
            <w:sz w:val="24"/>
            <w:szCs w:val="24"/>
          </w:rPr>
          <w:t>因此</w:t>
        </w:r>
        <w:proofErr w:type="gramStart"/>
        <w:r w:rsidR="003E2ABE">
          <w:rPr>
            <w:rFonts w:ascii="宋体" w:eastAsia="宋体" w:hAnsi="宋体" w:hint="eastAsia"/>
            <w:kern w:val="2"/>
            <w:sz w:val="24"/>
            <w:szCs w:val="24"/>
          </w:rPr>
          <w:t>云服务</w:t>
        </w:r>
        <w:proofErr w:type="gramEnd"/>
        <w:r w:rsidR="003E2ABE">
          <w:rPr>
            <w:rFonts w:ascii="宋体" w:eastAsia="宋体" w:hAnsi="宋体" w:hint="eastAsia"/>
            <w:kern w:val="2"/>
            <w:sz w:val="24"/>
            <w:szCs w:val="24"/>
          </w:rPr>
          <w:t>提供商很容易窥探用户所存储的数据或对用户的数据进行解密。</w:t>
        </w:r>
      </w:ins>
      <w:ins w:id="106" w:author="WANG JINFAN" w:date="2019-05-09T07:36:00Z">
        <w:r w:rsidR="003E2ABE">
          <w:rPr>
            <w:rFonts w:ascii="宋体" w:eastAsia="宋体" w:hAnsi="宋体" w:hint="eastAsia"/>
            <w:kern w:val="2"/>
            <w:sz w:val="24"/>
            <w:szCs w:val="24"/>
          </w:rPr>
          <w:t>同时，用户对数据的存取操作</w:t>
        </w:r>
      </w:ins>
      <w:ins w:id="107" w:author="WANG JINFAN" w:date="2019-05-09T07:38:00Z">
        <w:r w:rsidR="003E2ABE">
          <w:rPr>
            <w:rFonts w:ascii="宋体" w:eastAsia="宋体" w:hAnsi="宋体" w:hint="eastAsia"/>
            <w:kern w:val="2"/>
            <w:sz w:val="24"/>
            <w:szCs w:val="24"/>
          </w:rPr>
          <w:t>亦完全被</w:t>
        </w:r>
        <w:proofErr w:type="gramStart"/>
        <w:r w:rsidR="003E2ABE">
          <w:rPr>
            <w:rFonts w:ascii="宋体" w:eastAsia="宋体" w:hAnsi="宋体" w:hint="eastAsia"/>
            <w:kern w:val="2"/>
            <w:sz w:val="24"/>
            <w:szCs w:val="24"/>
          </w:rPr>
          <w:t>云服务</w:t>
        </w:r>
        <w:proofErr w:type="gramEnd"/>
        <w:r w:rsidR="003E2ABE">
          <w:rPr>
            <w:rFonts w:ascii="宋体" w:eastAsia="宋体" w:hAnsi="宋体" w:hint="eastAsia"/>
            <w:kern w:val="2"/>
            <w:sz w:val="24"/>
            <w:szCs w:val="24"/>
          </w:rPr>
          <w:t>提供商所知，</w:t>
        </w:r>
      </w:ins>
      <w:ins w:id="108" w:author="WANG JINFAN" w:date="2019-05-09T07:39:00Z">
        <w:r w:rsidR="003E2ABE">
          <w:rPr>
            <w:rFonts w:ascii="宋体" w:eastAsia="宋体" w:hAnsi="宋体" w:hint="eastAsia"/>
            <w:kern w:val="2"/>
            <w:sz w:val="24"/>
            <w:szCs w:val="24"/>
          </w:rPr>
          <w:t>因为用户对云端数据进行检索、查询的操作是完全暴露给</w:t>
        </w:r>
        <w:proofErr w:type="gramStart"/>
        <w:r w:rsidR="003E2ABE">
          <w:rPr>
            <w:rFonts w:ascii="宋体" w:eastAsia="宋体" w:hAnsi="宋体" w:hint="eastAsia"/>
            <w:kern w:val="2"/>
            <w:sz w:val="24"/>
            <w:szCs w:val="24"/>
          </w:rPr>
          <w:t>云服务</w:t>
        </w:r>
        <w:proofErr w:type="gramEnd"/>
        <w:r w:rsidR="003E2ABE">
          <w:rPr>
            <w:rFonts w:ascii="宋体" w:eastAsia="宋体" w:hAnsi="宋体" w:hint="eastAsia"/>
            <w:kern w:val="2"/>
            <w:sz w:val="24"/>
            <w:szCs w:val="24"/>
          </w:rPr>
          <w:t>提供商的</w:t>
        </w:r>
      </w:ins>
      <w:ins w:id="109" w:author="WANG JINFAN" w:date="2019-05-09T07:40:00Z">
        <w:r w:rsidR="003E2ABE">
          <w:rPr>
            <w:rFonts w:ascii="宋体" w:eastAsia="宋体" w:hAnsi="宋体" w:hint="eastAsia"/>
            <w:kern w:val="2"/>
            <w:sz w:val="24"/>
            <w:szCs w:val="24"/>
          </w:rPr>
          <w:t>。</w:t>
        </w:r>
      </w:ins>
      <w:del w:id="110" w:author="WANG JINFAN" w:date="2019-05-09T07:42:00Z">
        <w:r w:rsidR="0005767C" w:rsidDel="005611BA">
          <w:rPr>
            <w:rFonts w:ascii="宋体" w:eastAsia="宋体" w:hAnsi="宋体" w:hint="eastAsia"/>
            <w:kern w:val="2"/>
            <w:sz w:val="24"/>
            <w:szCs w:val="24"/>
          </w:rPr>
          <w:delText>服务器不可信的原因主要有两点:</w:delText>
        </w:r>
        <w:r w:rsidR="00CF0B6F" w:rsidDel="005611BA">
          <w:rPr>
            <w:rFonts w:ascii="宋体" w:eastAsia="宋体" w:hAnsi="宋体" w:hint="eastAsia"/>
            <w:kern w:val="2"/>
            <w:sz w:val="24"/>
            <w:szCs w:val="24"/>
          </w:rPr>
          <w:delText>第一，</w:delText>
        </w:r>
      </w:del>
      <w:r w:rsidR="00F30DA1">
        <w:rPr>
          <w:rFonts w:ascii="宋体" w:eastAsia="宋体" w:hAnsi="宋体" w:hint="eastAsia"/>
          <w:kern w:val="2"/>
          <w:sz w:val="24"/>
          <w:szCs w:val="24"/>
        </w:rPr>
        <w:t>在</w:t>
      </w:r>
      <w:del w:id="111" w:author="WANG JINFAN" w:date="2019-05-09T07:42:00Z">
        <w:r w:rsidR="00F30DA1" w:rsidDel="005611BA">
          <w:rPr>
            <w:rFonts w:ascii="宋体" w:eastAsia="宋体" w:hAnsi="宋体" w:hint="eastAsia"/>
            <w:kern w:val="2"/>
            <w:sz w:val="24"/>
            <w:szCs w:val="24"/>
          </w:rPr>
          <w:delText>当今</w:delText>
        </w:r>
      </w:del>
      <w:r w:rsidR="00F30DA1">
        <w:rPr>
          <w:rFonts w:ascii="宋体" w:eastAsia="宋体" w:hAnsi="宋体" w:hint="eastAsia"/>
          <w:kern w:val="2"/>
          <w:sz w:val="24"/>
          <w:szCs w:val="24"/>
        </w:rPr>
        <w:t>大数据</w:t>
      </w:r>
      <w:del w:id="112" w:author="WANG JINFAN" w:date="2019-05-09T07:42:00Z">
        <w:r w:rsidR="00F30DA1" w:rsidDel="005611BA">
          <w:rPr>
            <w:rFonts w:ascii="宋体" w:eastAsia="宋体" w:hAnsi="宋体" w:hint="eastAsia"/>
            <w:kern w:val="2"/>
            <w:sz w:val="24"/>
            <w:szCs w:val="24"/>
          </w:rPr>
          <w:delText>技术日益成熟的状况下，</w:delText>
        </w:r>
      </w:del>
      <w:ins w:id="113" w:author="WANG JINFAN" w:date="2019-05-09T07:42:00Z">
        <w:r w:rsidR="005611BA">
          <w:rPr>
            <w:rFonts w:ascii="宋体" w:eastAsia="宋体" w:hAnsi="宋体" w:hint="eastAsia"/>
            <w:kern w:val="2"/>
            <w:sz w:val="24"/>
            <w:szCs w:val="24"/>
          </w:rPr>
          <w:t>分析方法趋于</w:t>
        </w:r>
      </w:ins>
      <w:ins w:id="114" w:author="WANG JINFAN" w:date="2019-05-09T07:43:00Z">
        <w:r w:rsidR="005611BA">
          <w:rPr>
            <w:rFonts w:ascii="宋体" w:eastAsia="宋体" w:hAnsi="宋体" w:hint="eastAsia"/>
            <w:kern w:val="2"/>
            <w:sz w:val="24"/>
            <w:szCs w:val="24"/>
          </w:rPr>
          <w:t>完善的今天，</w:t>
        </w:r>
        <w:proofErr w:type="gramStart"/>
        <w:r w:rsidR="005611BA">
          <w:rPr>
            <w:rFonts w:ascii="宋体" w:eastAsia="宋体" w:hAnsi="宋体" w:hint="eastAsia"/>
            <w:kern w:val="2"/>
            <w:sz w:val="24"/>
            <w:szCs w:val="24"/>
          </w:rPr>
          <w:t>云服务</w:t>
        </w:r>
        <w:proofErr w:type="gramEnd"/>
        <w:r w:rsidR="005611BA">
          <w:rPr>
            <w:rFonts w:ascii="宋体" w:eastAsia="宋体" w:hAnsi="宋体" w:hint="eastAsia"/>
            <w:kern w:val="2"/>
            <w:sz w:val="24"/>
            <w:szCs w:val="24"/>
          </w:rPr>
          <w:t>提供商</w:t>
        </w:r>
      </w:ins>
      <w:del w:id="115" w:author="WANG JINFAN" w:date="2019-05-09T07:43:00Z">
        <w:r w:rsidR="000F4A0F" w:rsidDel="005611BA">
          <w:rPr>
            <w:rFonts w:ascii="宋体" w:eastAsia="宋体" w:hAnsi="宋体" w:hint="eastAsia"/>
            <w:kern w:val="2"/>
            <w:sz w:val="24"/>
            <w:szCs w:val="24"/>
          </w:rPr>
          <w:delText>服务端可能会检索用户存储</w:delText>
        </w:r>
        <w:r w:rsidR="00F30DA1" w:rsidDel="005611BA">
          <w:rPr>
            <w:rFonts w:ascii="宋体" w:eastAsia="宋体" w:hAnsi="宋体" w:hint="eastAsia"/>
            <w:kern w:val="2"/>
            <w:sz w:val="24"/>
            <w:szCs w:val="24"/>
          </w:rPr>
          <w:delText>的</w:delText>
        </w:r>
        <w:r w:rsidR="000F4A0F" w:rsidDel="005611BA">
          <w:rPr>
            <w:rFonts w:ascii="宋体" w:eastAsia="宋体" w:hAnsi="宋体" w:hint="eastAsia"/>
            <w:kern w:val="2"/>
            <w:sz w:val="24"/>
            <w:szCs w:val="24"/>
          </w:rPr>
          <w:delText>数据</w:delText>
        </w:r>
        <w:r w:rsidR="00EA4E0A" w:rsidDel="005611BA">
          <w:rPr>
            <w:rFonts w:ascii="宋体" w:eastAsia="宋体" w:hAnsi="宋体" w:hint="eastAsia"/>
            <w:kern w:val="2"/>
            <w:sz w:val="24"/>
            <w:szCs w:val="24"/>
          </w:rPr>
          <w:delText>并搜集相关信息</w:delText>
        </w:r>
        <w:r w:rsidR="00C31A90" w:rsidDel="005611BA">
          <w:rPr>
            <w:rFonts w:ascii="宋体" w:eastAsia="宋体" w:hAnsi="宋体" w:hint="eastAsia"/>
            <w:kern w:val="2"/>
            <w:sz w:val="24"/>
            <w:szCs w:val="24"/>
          </w:rPr>
          <w:delText>用</w:delText>
        </w:r>
        <w:r w:rsidR="00F30DA1" w:rsidDel="005611BA">
          <w:rPr>
            <w:rFonts w:ascii="宋体" w:eastAsia="宋体" w:hAnsi="宋体" w:hint="eastAsia"/>
            <w:kern w:val="2"/>
            <w:sz w:val="24"/>
            <w:szCs w:val="24"/>
          </w:rPr>
          <w:delText>作数据分析</w:delText>
        </w:r>
        <w:r w:rsidR="00F56D7A" w:rsidDel="005611BA">
          <w:rPr>
            <w:rFonts w:ascii="宋体" w:eastAsia="宋体" w:hAnsi="宋体" w:hint="eastAsia"/>
            <w:kern w:val="2"/>
            <w:sz w:val="24"/>
            <w:szCs w:val="24"/>
          </w:rPr>
          <w:delText>。</w:delText>
        </w:r>
      </w:del>
      <w:ins w:id="116" w:author="WANG JINFAN" w:date="2019-05-09T07:43:00Z">
        <w:r w:rsidR="005611BA">
          <w:rPr>
            <w:rFonts w:ascii="宋体" w:eastAsia="宋体" w:hAnsi="宋体" w:hint="eastAsia"/>
            <w:kern w:val="2"/>
            <w:sz w:val="24"/>
            <w:szCs w:val="24"/>
          </w:rPr>
          <w:t>会有意识地搜集用户的各种数据并进行分析，进而实现其商业</w:t>
        </w:r>
      </w:ins>
      <w:ins w:id="117" w:author="WANG JINFAN" w:date="2019-05-09T07:44:00Z">
        <w:r w:rsidR="005611BA">
          <w:rPr>
            <w:rFonts w:ascii="宋体" w:eastAsia="宋体" w:hAnsi="宋体" w:hint="eastAsia"/>
            <w:kern w:val="2"/>
            <w:sz w:val="24"/>
            <w:szCs w:val="24"/>
          </w:rPr>
          <w:t>目的，或协助政府进行内容审查。</w:t>
        </w:r>
      </w:ins>
      <w:del w:id="118" w:author="WANG JINFAN" w:date="2019-05-09T07:44:00Z">
        <w:r w:rsidR="00D95F9F" w:rsidDel="005611BA">
          <w:rPr>
            <w:rFonts w:ascii="宋体" w:eastAsia="宋体" w:hAnsi="宋体" w:hint="eastAsia"/>
            <w:kern w:val="2"/>
            <w:sz w:val="24"/>
            <w:szCs w:val="24"/>
          </w:rPr>
          <w:delText>基于这些收集的数据</w:delText>
        </w:r>
        <w:r w:rsidR="00F56D7A" w:rsidDel="005611BA">
          <w:rPr>
            <w:rFonts w:ascii="宋体" w:eastAsia="宋体" w:hAnsi="宋体" w:hint="eastAsia"/>
            <w:kern w:val="2"/>
            <w:sz w:val="24"/>
            <w:szCs w:val="24"/>
          </w:rPr>
          <w:delText>，</w:delText>
        </w:r>
        <w:r w:rsidR="00D95F9F" w:rsidDel="005611BA">
          <w:rPr>
            <w:rFonts w:ascii="宋体" w:eastAsia="宋体" w:hAnsi="宋体" w:hint="eastAsia"/>
            <w:kern w:val="2"/>
            <w:sz w:val="24"/>
            <w:szCs w:val="24"/>
          </w:rPr>
          <w:delText>服务商</w:delText>
        </w:r>
        <w:r w:rsidR="00EA4E0A" w:rsidDel="005611BA">
          <w:rPr>
            <w:rFonts w:ascii="宋体" w:eastAsia="宋体" w:hAnsi="宋体" w:hint="eastAsia"/>
            <w:kern w:val="2"/>
            <w:sz w:val="24"/>
            <w:szCs w:val="24"/>
          </w:rPr>
          <w:delText>可以</w:delText>
        </w:r>
        <w:r w:rsidR="00D95F9F" w:rsidDel="005611BA">
          <w:rPr>
            <w:rFonts w:ascii="宋体" w:eastAsia="宋体" w:hAnsi="宋体" w:hint="eastAsia"/>
            <w:kern w:val="2"/>
            <w:sz w:val="24"/>
            <w:szCs w:val="24"/>
          </w:rPr>
          <w:delText>做出更好的商业决策</w:delText>
        </w:r>
        <w:r w:rsidR="00EA4E0A" w:rsidDel="005611BA">
          <w:rPr>
            <w:rFonts w:ascii="宋体" w:eastAsia="宋体" w:hAnsi="宋体" w:hint="eastAsia"/>
            <w:kern w:val="2"/>
            <w:sz w:val="24"/>
            <w:szCs w:val="24"/>
          </w:rPr>
          <w:delText>，</w:delText>
        </w:r>
        <w:r w:rsidR="00D95F9F" w:rsidDel="005611BA">
          <w:rPr>
            <w:rFonts w:ascii="宋体" w:eastAsia="宋体" w:hAnsi="宋体" w:hint="eastAsia"/>
            <w:kern w:val="2"/>
            <w:sz w:val="24"/>
            <w:szCs w:val="24"/>
          </w:rPr>
          <w:delText>收集数据的过程不免会</w:delText>
        </w:r>
        <w:r w:rsidR="0075581D" w:rsidDel="005611BA">
          <w:rPr>
            <w:rFonts w:ascii="宋体" w:eastAsia="宋体" w:hAnsi="宋体" w:hint="eastAsia"/>
            <w:kern w:val="2"/>
            <w:sz w:val="24"/>
            <w:szCs w:val="24"/>
          </w:rPr>
          <w:delText>收集到</w:delText>
        </w:r>
        <w:r w:rsidR="00D95F9F" w:rsidDel="005611BA">
          <w:rPr>
            <w:rFonts w:ascii="宋体" w:eastAsia="宋体" w:hAnsi="宋体" w:hint="eastAsia"/>
            <w:kern w:val="2"/>
            <w:sz w:val="24"/>
            <w:szCs w:val="24"/>
          </w:rPr>
          <w:delText>用户的一些隐私信息。</w:delText>
        </w:r>
        <w:r w:rsidR="00F30DA1" w:rsidDel="005611BA">
          <w:rPr>
            <w:rFonts w:ascii="宋体" w:eastAsia="宋体" w:hAnsi="宋体" w:hint="eastAsia"/>
            <w:kern w:val="2"/>
            <w:sz w:val="24"/>
            <w:szCs w:val="24"/>
          </w:rPr>
          <w:delText>第二，如果</w:delText>
        </w:r>
        <w:r w:rsidR="0020408C" w:rsidDel="005611BA">
          <w:rPr>
            <w:rFonts w:ascii="宋体" w:eastAsia="宋体" w:hAnsi="宋体" w:hint="eastAsia"/>
            <w:kern w:val="2"/>
            <w:sz w:val="24"/>
            <w:szCs w:val="24"/>
          </w:rPr>
          <w:delText>在</w:delText>
        </w:r>
        <w:r w:rsidR="00F30DA1" w:rsidDel="005611BA">
          <w:rPr>
            <w:rFonts w:ascii="宋体" w:eastAsia="宋体" w:hAnsi="宋体" w:hint="eastAsia"/>
            <w:kern w:val="2"/>
            <w:sz w:val="24"/>
            <w:szCs w:val="24"/>
          </w:rPr>
          <w:delText>网盘中存储了大量文件后，用户</w:delText>
        </w:r>
        <w:r w:rsidR="0020408C" w:rsidDel="005611BA">
          <w:rPr>
            <w:rFonts w:ascii="宋体" w:eastAsia="宋体" w:hAnsi="宋体" w:hint="eastAsia"/>
            <w:kern w:val="2"/>
            <w:sz w:val="24"/>
            <w:szCs w:val="24"/>
          </w:rPr>
          <w:delText>有时需要通过特定关键词进行文件搜索，而这些搜索记录也可能会被服务端收集</w:delText>
        </w:r>
        <w:r w:rsidR="0075581D" w:rsidDel="005611BA">
          <w:rPr>
            <w:rFonts w:ascii="宋体" w:eastAsia="宋体" w:hAnsi="宋体" w:hint="eastAsia"/>
            <w:kern w:val="2"/>
            <w:sz w:val="24"/>
            <w:szCs w:val="24"/>
          </w:rPr>
          <w:delText>，根据这些搜索记录服务端对用户行为进行分析，分析结果对于服务商具有潜在的巨大商业价值。</w:delText>
        </w:r>
        <w:r w:rsidR="00187236" w:rsidDel="005611BA">
          <w:rPr>
            <w:rFonts w:ascii="宋体" w:eastAsia="宋体" w:hAnsi="宋体" w:hint="eastAsia"/>
            <w:kern w:val="2"/>
            <w:sz w:val="24"/>
            <w:szCs w:val="24"/>
          </w:rPr>
          <w:delText>在这种</w:delText>
        </w:r>
        <w:r w:rsidR="00F56D7A" w:rsidDel="005611BA">
          <w:rPr>
            <w:rFonts w:ascii="宋体" w:eastAsia="宋体" w:hAnsi="宋体" w:hint="eastAsia"/>
            <w:kern w:val="2"/>
            <w:sz w:val="24"/>
            <w:szCs w:val="24"/>
          </w:rPr>
          <w:delText>服务端</w:delText>
        </w:r>
        <w:r w:rsidR="00187236" w:rsidDel="005611BA">
          <w:rPr>
            <w:rFonts w:ascii="宋体" w:eastAsia="宋体" w:hAnsi="宋体" w:hint="eastAsia"/>
            <w:kern w:val="2"/>
            <w:sz w:val="24"/>
            <w:szCs w:val="24"/>
          </w:rPr>
          <w:delText>不可信的情况下，我们需要引进</w:delText>
        </w:r>
        <w:r w:rsidR="00F56D7A" w:rsidDel="005611BA">
          <w:rPr>
            <w:rFonts w:ascii="宋体" w:eastAsia="宋体" w:hAnsi="宋体" w:hint="eastAsia"/>
            <w:kern w:val="2"/>
            <w:sz w:val="24"/>
            <w:szCs w:val="24"/>
          </w:rPr>
          <w:delText>加密搜索</w:delText>
        </w:r>
        <w:r w:rsidR="00075429" w:rsidDel="005611BA">
          <w:rPr>
            <w:rFonts w:ascii="宋体" w:eastAsia="宋体" w:hAnsi="宋体" w:hint="eastAsia"/>
            <w:kern w:val="2"/>
            <w:sz w:val="24"/>
            <w:szCs w:val="24"/>
          </w:rPr>
          <w:delText>技术</w:delText>
        </w:r>
        <w:r w:rsidR="00187236" w:rsidDel="005611BA">
          <w:rPr>
            <w:rFonts w:ascii="宋体" w:eastAsia="宋体" w:hAnsi="宋体" w:hint="eastAsia"/>
            <w:kern w:val="2"/>
            <w:sz w:val="24"/>
            <w:szCs w:val="24"/>
          </w:rPr>
          <w:delText>来确保用户的隐私</w:delText>
        </w:r>
        <w:r w:rsidR="00F56D7A" w:rsidDel="005611BA">
          <w:rPr>
            <w:rFonts w:ascii="宋体" w:eastAsia="宋体" w:hAnsi="宋体" w:hint="eastAsia"/>
            <w:kern w:val="2"/>
            <w:sz w:val="24"/>
            <w:szCs w:val="24"/>
          </w:rPr>
          <w:delText>不会泄露</w:delText>
        </w:r>
        <w:r w:rsidR="00187236" w:rsidDel="005611BA">
          <w:rPr>
            <w:rFonts w:ascii="宋体" w:eastAsia="宋体" w:hAnsi="宋体" w:hint="eastAsia"/>
            <w:kern w:val="2"/>
            <w:sz w:val="24"/>
            <w:szCs w:val="24"/>
          </w:rPr>
          <w:delText>。之前</w:delText>
        </w:r>
      </w:del>
      <w:r w:rsidR="00187236" w:rsidRPr="00F56D7A">
        <w:rPr>
          <w:rFonts w:ascii="宋体" w:eastAsia="宋体" w:hAnsi="宋体" w:hint="eastAsia"/>
          <w:kern w:val="2"/>
          <w:sz w:val="24"/>
          <w:szCs w:val="24"/>
        </w:rPr>
        <w:t>Fa</w:t>
      </w:r>
      <w:r w:rsidR="00187236" w:rsidRPr="00F56D7A">
        <w:rPr>
          <w:rFonts w:ascii="宋体" w:eastAsia="宋体" w:hAnsi="宋体"/>
          <w:kern w:val="2"/>
          <w:sz w:val="24"/>
          <w:szCs w:val="24"/>
        </w:rPr>
        <w:t>cebook</w:t>
      </w:r>
      <w:r w:rsidR="00F56D7A">
        <w:rPr>
          <w:rFonts w:ascii="宋体" w:eastAsia="宋体" w:hAnsi="宋体" w:hint="eastAsia"/>
          <w:kern w:val="2"/>
          <w:sz w:val="24"/>
          <w:szCs w:val="24"/>
        </w:rPr>
        <w:t>公司在2</w:t>
      </w:r>
      <w:r w:rsidR="00F56D7A">
        <w:rPr>
          <w:rFonts w:ascii="宋体" w:eastAsia="宋体" w:hAnsi="宋体"/>
          <w:kern w:val="2"/>
          <w:sz w:val="24"/>
          <w:szCs w:val="24"/>
        </w:rPr>
        <w:t>018</w:t>
      </w:r>
      <w:r w:rsidR="00F56D7A">
        <w:rPr>
          <w:rFonts w:ascii="宋体" w:eastAsia="宋体" w:hAnsi="宋体" w:hint="eastAsia"/>
          <w:kern w:val="2"/>
          <w:sz w:val="24"/>
          <w:szCs w:val="24"/>
        </w:rPr>
        <w:t>年</w:t>
      </w:r>
      <w:r w:rsidR="00187236">
        <w:rPr>
          <w:rFonts w:ascii="宋体" w:eastAsia="宋体" w:hAnsi="宋体" w:hint="eastAsia"/>
          <w:kern w:val="2"/>
          <w:sz w:val="24"/>
          <w:szCs w:val="24"/>
        </w:rPr>
        <w:t>被爆出泄露用户隐私数据给其他公司分析使用</w:t>
      </w:r>
      <w:r w:rsidR="00B90B4E">
        <w:rPr>
          <w:rFonts w:ascii="Times New Roman" w:eastAsia="宋体" w:hAnsi="Times New Roman" w:hint="cs"/>
          <w:kern w:val="2"/>
          <w:sz w:val="24"/>
          <w:szCs w:val="24"/>
          <w:vertAlign w:val="superscript"/>
        </w:rPr>
        <w:t>[</w:t>
      </w:r>
      <w:r w:rsidR="00B90B4E">
        <w:rPr>
          <w:rFonts w:ascii="Times New Roman" w:eastAsia="宋体" w:hAnsi="Times New Roman"/>
          <w:kern w:val="2"/>
          <w:sz w:val="24"/>
          <w:szCs w:val="24"/>
          <w:vertAlign w:val="superscript"/>
        </w:rPr>
        <w:t>4]</w:t>
      </w:r>
      <w:r w:rsidR="00187236">
        <w:rPr>
          <w:rFonts w:ascii="宋体" w:eastAsia="宋体" w:hAnsi="宋体" w:hint="eastAsia"/>
          <w:kern w:val="2"/>
          <w:sz w:val="24"/>
          <w:szCs w:val="24"/>
        </w:rPr>
        <w:t>，</w:t>
      </w:r>
      <w:r w:rsidR="00187236">
        <w:rPr>
          <w:rFonts w:ascii="宋体" w:eastAsia="宋体" w:hAnsi="宋体"/>
          <w:kern w:val="2"/>
          <w:sz w:val="24"/>
          <w:szCs w:val="24"/>
        </w:rPr>
        <w:t>Facebook</w:t>
      </w:r>
      <w:r w:rsidR="00187236">
        <w:rPr>
          <w:rFonts w:ascii="宋体" w:eastAsia="宋体" w:hAnsi="宋体" w:hint="eastAsia"/>
          <w:kern w:val="2"/>
          <w:sz w:val="24"/>
          <w:szCs w:val="24"/>
        </w:rPr>
        <w:t>公司因</w:t>
      </w:r>
      <w:del w:id="119" w:author="WANG JINFAN" w:date="2019-05-09T07:44:00Z">
        <w:r w:rsidR="00187236" w:rsidDel="005611BA">
          <w:rPr>
            <w:rFonts w:ascii="宋体" w:eastAsia="宋体" w:hAnsi="宋体" w:hint="eastAsia"/>
            <w:kern w:val="2"/>
            <w:sz w:val="24"/>
            <w:szCs w:val="24"/>
          </w:rPr>
          <w:delText>为这件事</w:delText>
        </w:r>
      </w:del>
      <w:ins w:id="120" w:author="WANG JINFAN" w:date="2019-05-09T07:44:00Z">
        <w:r w:rsidR="005611BA">
          <w:rPr>
            <w:rFonts w:ascii="宋体" w:eastAsia="宋体" w:hAnsi="宋体" w:hint="eastAsia"/>
            <w:kern w:val="2"/>
            <w:sz w:val="24"/>
            <w:szCs w:val="24"/>
          </w:rPr>
          <w:t>此</w:t>
        </w:r>
      </w:ins>
      <w:r w:rsidR="00187236">
        <w:rPr>
          <w:rFonts w:ascii="宋体" w:eastAsia="宋体" w:hAnsi="宋体" w:hint="eastAsia"/>
          <w:kern w:val="2"/>
          <w:sz w:val="24"/>
          <w:szCs w:val="24"/>
        </w:rPr>
        <w:t>被推上舆论</w:t>
      </w:r>
      <w:del w:id="121" w:author="WANG JINFAN" w:date="2019-05-09T07:44:00Z">
        <w:r w:rsidR="00187236" w:rsidDel="005611BA">
          <w:rPr>
            <w:rFonts w:ascii="宋体" w:eastAsia="宋体" w:hAnsi="宋体" w:hint="eastAsia"/>
            <w:kern w:val="2"/>
            <w:sz w:val="24"/>
            <w:szCs w:val="24"/>
          </w:rPr>
          <w:delText>高峰</w:delText>
        </w:r>
      </w:del>
      <w:ins w:id="122" w:author="WANG JINFAN" w:date="2019-05-09T07:44:00Z">
        <w:r w:rsidR="005611BA">
          <w:rPr>
            <w:rFonts w:ascii="宋体" w:eastAsia="宋体" w:hAnsi="宋体" w:hint="eastAsia"/>
            <w:kern w:val="2"/>
            <w:sz w:val="24"/>
            <w:szCs w:val="24"/>
          </w:rPr>
          <w:t>的风口浪尖</w:t>
        </w:r>
      </w:ins>
      <w:del w:id="123" w:author="WANG JINFAN" w:date="2019-05-09T07:44:00Z">
        <w:r w:rsidR="00187236" w:rsidDel="005611BA">
          <w:rPr>
            <w:rFonts w:ascii="宋体" w:eastAsia="宋体" w:hAnsi="宋体" w:hint="eastAsia"/>
            <w:kern w:val="2"/>
            <w:sz w:val="24"/>
            <w:szCs w:val="24"/>
          </w:rPr>
          <w:delText>，遭受了巨大的经济损失</w:delText>
        </w:r>
        <w:r w:rsidR="00F56D7A" w:rsidDel="005611BA">
          <w:rPr>
            <w:rFonts w:ascii="宋体" w:eastAsia="宋体" w:hAnsi="宋体" w:hint="eastAsia"/>
            <w:kern w:val="2"/>
            <w:sz w:val="24"/>
            <w:szCs w:val="24"/>
          </w:rPr>
          <w:delText>并且公司声誉也受到一定影响</w:delText>
        </w:r>
        <w:r w:rsidR="00187236" w:rsidDel="005611BA">
          <w:rPr>
            <w:rFonts w:ascii="宋体" w:eastAsia="宋体" w:hAnsi="宋体" w:hint="eastAsia"/>
            <w:kern w:val="2"/>
            <w:sz w:val="24"/>
            <w:szCs w:val="24"/>
          </w:rPr>
          <w:delText>。</w:delText>
        </w:r>
      </w:del>
      <w:ins w:id="124" w:author="WANG JINFAN" w:date="2019-05-09T07:44:00Z">
        <w:r w:rsidR="005611BA">
          <w:rPr>
            <w:rFonts w:ascii="宋体" w:eastAsia="宋体" w:hAnsi="宋体" w:hint="eastAsia"/>
            <w:kern w:val="2"/>
            <w:sz w:val="24"/>
            <w:szCs w:val="24"/>
          </w:rPr>
          <w:t>。</w:t>
        </w:r>
      </w:ins>
    </w:p>
    <w:p w:rsidR="00075429" w:rsidRDefault="00187236" w:rsidP="000A1316">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综上所述，</w:t>
      </w:r>
      <w:del w:id="125" w:author="WANG JINFAN" w:date="2019-05-09T07:45:00Z">
        <w:r w:rsidDel="005611BA">
          <w:rPr>
            <w:rFonts w:ascii="宋体" w:eastAsia="宋体" w:hAnsi="宋体" w:hint="eastAsia"/>
            <w:kern w:val="2"/>
            <w:sz w:val="24"/>
            <w:szCs w:val="24"/>
          </w:rPr>
          <w:delText>我们</w:delText>
        </w:r>
        <w:r w:rsidR="00075429" w:rsidDel="005611BA">
          <w:rPr>
            <w:rFonts w:ascii="宋体" w:eastAsia="宋体" w:hAnsi="宋体" w:hint="eastAsia"/>
            <w:kern w:val="2"/>
            <w:sz w:val="24"/>
            <w:szCs w:val="24"/>
          </w:rPr>
          <w:delText>介绍了</w:delText>
        </w:r>
      </w:del>
      <w:del w:id="126" w:author="WANG JINFAN" w:date="2019-05-08T14:31:00Z">
        <w:r w:rsidR="00D55B74" w:rsidDel="00AC4296">
          <w:rPr>
            <w:rFonts w:ascii="宋体" w:eastAsia="宋体" w:hAnsi="宋体" w:hint="eastAsia"/>
            <w:kern w:val="2"/>
            <w:sz w:val="24"/>
            <w:szCs w:val="24"/>
          </w:rPr>
          <w:delText>网盘软件</w:delText>
        </w:r>
      </w:del>
      <w:del w:id="127" w:author="WANG JINFAN" w:date="2019-05-09T07:45:00Z">
        <w:r w:rsidR="00D55B74" w:rsidDel="005611BA">
          <w:rPr>
            <w:rFonts w:ascii="宋体" w:eastAsia="宋体" w:hAnsi="宋体" w:hint="eastAsia"/>
            <w:kern w:val="2"/>
            <w:sz w:val="24"/>
            <w:szCs w:val="24"/>
          </w:rPr>
          <w:delText>的定义和网盘使用的种种优点，继而</w:delText>
        </w:r>
        <w:r w:rsidR="00075429" w:rsidDel="005611BA">
          <w:rPr>
            <w:rFonts w:ascii="宋体" w:eastAsia="宋体" w:hAnsi="宋体" w:hint="eastAsia"/>
            <w:kern w:val="2"/>
            <w:sz w:val="24"/>
            <w:szCs w:val="24"/>
          </w:rPr>
          <w:delText>我们讨论了一般</w:delText>
        </w:r>
      </w:del>
      <w:del w:id="128" w:author="WANG JINFAN" w:date="2019-05-08T14:31:00Z">
        <w:r w:rsidR="00075429" w:rsidDel="00AC4296">
          <w:rPr>
            <w:rFonts w:ascii="宋体" w:eastAsia="宋体" w:hAnsi="宋体" w:hint="eastAsia"/>
            <w:kern w:val="2"/>
            <w:sz w:val="24"/>
            <w:szCs w:val="24"/>
          </w:rPr>
          <w:delText>网盘软件</w:delText>
        </w:r>
      </w:del>
      <w:del w:id="129" w:author="WANG JINFAN" w:date="2019-05-09T07:45:00Z">
        <w:r w:rsidR="00075429" w:rsidDel="005611BA">
          <w:rPr>
            <w:rFonts w:ascii="宋体" w:eastAsia="宋体" w:hAnsi="宋体" w:hint="eastAsia"/>
            <w:kern w:val="2"/>
            <w:sz w:val="24"/>
            <w:szCs w:val="24"/>
          </w:rPr>
          <w:delText>可能存在的潜在问题</w:delText>
        </w:r>
        <w:r w:rsidDel="005611BA">
          <w:rPr>
            <w:rFonts w:ascii="宋体" w:eastAsia="宋体" w:hAnsi="宋体" w:hint="eastAsia"/>
            <w:kern w:val="2"/>
            <w:sz w:val="24"/>
            <w:szCs w:val="24"/>
          </w:rPr>
          <w:delText>。这些潜在的问题主要</w:delText>
        </w:r>
        <w:r w:rsidR="000A1316" w:rsidDel="005611BA">
          <w:rPr>
            <w:rFonts w:ascii="宋体" w:eastAsia="宋体" w:hAnsi="宋体" w:hint="eastAsia"/>
            <w:kern w:val="2"/>
            <w:sz w:val="24"/>
            <w:szCs w:val="24"/>
          </w:rPr>
          <w:delText>分</w:delText>
        </w:r>
        <w:r w:rsidDel="005611BA">
          <w:rPr>
            <w:rFonts w:ascii="宋体" w:eastAsia="宋体" w:hAnsi="宋体" w:hint="eastAsia"/>
            <w:kern w:val="2"/>
            <w:sz w:val="24"/>
            <w:szCs w:val="24"/>
          </w:rPr>
          <w:delText>为两个方面</w:delText>
        </w:r>
      </w:del>
      <w:ins w:id="130" w:author="WANG JINFAN" w:date="2019-05-09T07:45:00Z">
        <w:r w:rsidR="005611BA">
          <w:rPr>
            <w:rFonts w:ascii="宋体" w:eastAsia="宋体" w:hAnsi="宋体" w:hint="eastAsia"/>
            <w:kern w:val="2"/>
            <w:sz w:val="24"/>
            <w:szCs w:val="24"/>
          </w:rPr>
          <w:t>我们认为现有的</w:t>
        </w:r>
        <w:proofErr w:type="gramStart"/>
        <w:r w:rsidR="005611BA">
          <w:rPr>
            <w:rFonts w:ascii="宋体" w:eastAsia="宋体" w:hAnsi="宋体" w:hint="eastAsia"/>
            <w:kern w:val="2"/>
            <w:sz w:val="24"/>
            <w:szCs w:val="24"/>
          </w:rPr>
          <w:t>网盘应用</w:t>
        </w:r>
        <w:proofErr w:type="gramEnd"/>
        <w:r w:rsidR="005611BA">
          <w:rPr>
            <w:rFonts w:ascii="宋体" w:eastAsia="宋体" w:hAnsi="宋体" w:hint="eastAsia"/>
            <w:kern w:val="2"/>
            <w:sz w:val="24"/>
            <w:szCs w:val="24"/>
          </w:rPr>
          <w:t>服务主要存在两方面风险</w:t>
        </w:r>
      </w:ins>
      <w:r w:rsidR="005A12DA">
        <w:rPr>
          <w:rFonts w:ascii="宋体" w:eastAsia="宋体" w:hAnsi="宋体" w:hint="eastAsia"/>
          <w:kern w:val="2"/>
          <w:sz w:val="24"/>
          <w:szCs w:val="24"/>
        </w:rPr>
        <w:t>，即</w:t>
      </w:r>
      <w:ins w:id="131" w:author="WANG JINFAN" w:date="2019-05-09T07:45:00Z">
        <w:r w:rsidR="005611BA">
          <w:rPr>
            <w:rFonts w:ascii="宋体" w:eastAsia="宋体" w:hAnsi="宋体" w:hint="eastAsia"/>
            <w:kern w:val="2"/>
            <w:sz w:val="24"/>
            <w:szCs w:val="24"/>
          </w:rPr>
          <w:t>数据安全风险</w:t>
        </w:r>
      </w:ins>
      <w:del w:id="132" w:author="WANG JINFAN" w:date="2019-05-09T07:45:00Z">
        <w:r w:rsidR="005A12DA" w:rsidDel="005611BA">
          <w:rPr>
            <w:rFonts w:ascii="宋体" w:eastAsia="宋体" w:hAnsi="宋体" w:hint="eastAsia"/>
            <w:kern w:val="2"/>
            <w:sz w:val="24"/>
            <w:szCs w:val="24"/>
          </w:rPr>
          <w:delText>安全</w:delText>
        </w:r>
      </w:del>
      <w:r w:rsidR="005A12DA">
        <w:rPr>
          <w:rFonts w:ascii="宋体" w:eastAsia="宋体" w:hAnsi="宋体" w:hint="eastAsia"/>
          <w:kern w:val="2"/>
          <w:sz w:val="24"/>
          <w:szCs w:val="24"/>
        </w:rPr>
        <w:t>和</w:t>
      </w:r>
      <w:ins w:id="133" w:author="WANG JINFAN" w:date="2019-05-09T07:46:00Z">
        <w:r w:rsidR="005611BA">
          <w:rPr>
            <w:rFonts w:ascii="宋体" w:eastAsia="宋体" w:hAnsi="宋体" w:hint="eastAsia"/>
            <w:kern w:val="2"/>
            <w:sz w:val="24"/>
            <w:szCs w:val="24"/>
          </w:rPr>
          <w:t>用户</w:t>
        </w:r>
      </w:ins>
      <w:r w:rsidR="005A12DA">
        <w:rPr>
          <w:rFonts w:ascii="宋体" w:eastAsia="宋体" w:hAnsi="宋体" w:hint="eastAsia"/>
          <w:kern w:val="2"/>
          <w:sz w:val="24"/>
          <w:szCs w:val="24"/>
        </w:rPr>
        <w:t>隐私</w:t>
      </w:r>
      <w:ins w:id="134" w:author="WANG JINFAN" w:date="2019-05-09T07:45:00Z">
        <w:r w:rsidR="005611BA">
          <w:rPr>
            <w:rFonts w:ascii="宋体" w:eastAsia="宋体" w:hAnsi="宋体" w:hint="eastAsia"/>
            <w:kern w:val="2"/>
            <w:sz w:val="24"/>
            <w:szCs w:val="24"/>
          </w:rPr>
          <w:t>风险</w:t>
        </w:r>
      </w:ins>
      <w:r>
        <w:rPr>
          <w:rFonts w:ascii="宋体" w:eastAsia="宋体" w:hAnsi="宋体" w:hint="eastAsia"/>
          <w:kern w:val="2"/>
          <w:sz w:val="24"/>
          <w:szCs w:val="24"/>
        </w:rPr>
        <w:t>。</w:t>
      </w:r>
      <w:ins w:id="135" w:author="WANG JINFAN" w:date="2019-05-09T07:46:00Z">
        <w:r w:rsidR="005611BA">
          <w:rPr>
            <w:rFonts w:ascii="宋体" w:eastAsia="宋体" w:hAnsi="宋体" w:hint="eastAsia"/>
            <w:kern w:val="2"/>
            <w:sz w:val="24"/>
            <w:szCs w:val="24"/>
          </w:rPr>
          <w:t>在本项目的研究中，我们希望解决这两项痛点问题</w:t>
        </w:r>
      </w:ins>
      <w:ins w:id="136" w:author="WANG JINFAN" w:date="2019-05-09T07:47:00Z">
        <w:r w:rsidR="005611BA">
          <w:rPr>
            <w:rFonts w:ascii="宋体" w:eastAsia="宋体" w:hAnsi="宋体" w:hint="eastAsia"/>
            <w:kern w:val="2"/>
            <w:sz w:val="24"/>
            <w:szCs w:val="24"/>
          </w:rPr>
          <w:t>，设计出安全的隐私可控的</w:t>
        </w:r>
        <w:proofErr w:type="gramStart"/>
        <w:r w:rsidR="005611BA">
          <w:rPr>
            <w:rFonts w:ascii="宋体" w:eastAsia="宋体" w:hAnsi="宋体" w:hint="eastAsia"/>
            <w:kern w:val="2"/>
            <w:sz w:val="24"/>
            <w:szCs w:val="24"/>
          </w:rPr>
          <w:t>新型网盘系统</w:t>
        </w:r>
        <w:proofErr w:type="gramEnd"/>
        <w:r w:rsidR="005611BA">
          <w:rPr>
            <w:rFonts w:ascii="宋体" w:eastAsia="宋体" w:hAnsi="宋体" w:hint="eastAsia"/>
            <w:kern w:val="2"/>
            <w:sz w:val="24"/>
            <w:szCs w:val="24"/>
          </w:rPr>
          <w:t>。</w:t>
        </w:r>
      </w:ins>
      <w:r w:rsidR="005A12DA">
        <w:rPr>
          <w:rFonts w:ascii="宋体" w:eastAsia="宋体" w:hAnsi="宋体" w:hint="eastAsia"/>
          <w:kern w:val="2"/>
          <w:sz w:val="24"/>
          <w:szCs w:val="24"/>
        </w:rPr>
        <w:t>在</w:t>
      </w:r>
      <w:ins w:id="137" w:author="WANG JINFAN" w:date="2019-05-09T07:46:00Z">
        <w:r w:rsidR="005611BA">
          <w:rPr>
            <w:rFonts w:ascii="宋体" w:eastAsia="宋体" w:hAnsi="宋体" w:hint="eastAsia"/>
            <w:kern w:val="2"/>
            <w:sz w:val="24"/>
            <w:szCs w:val="24"/>
          </w:rPr>
          <w:t>数据</w:t>
        </w:r>
      </w:ins>
      <w:r w:rsidR="005A12DA">
        <w:rPr>
          <w:rFonts w:ascii="宋体" w:eastAsia="宋体" w:hAnsi="宋体" w:hint="eastAsia"/>
          <w:kern w:val="2"/>
          <w:sz w:val="24"/>
          <w:szCs w:val="24"/>
        </w:rPr>
        <w:t>安全方面，</w:t>
      </w:r>
      <w:del w:id="138" w:author="WANG JINFAN" w:date="2019-05-09T07:48:00Z">
        <w:r w:rsidR="005A12DA" w:rsidDel="005611BA">
          <w:rPr>
            <w:rFonts w:ascii="宋体" w:eastAsia="宋体" w:hAnsi="宋体" w:hint="eastAsia"/>
            <w:kern w:val="2"/>
            <w:sz w:val="24"/>
            <w:szCs w:val="24"/>
          </w:rPr>
          <w:delText>我们</w:delText>
        </w:r>
        <w:r w:rsidR="000A1316" w:rsidDel="005611BA">
          <w:rPr>
            <w:rFonts w:ascii="宋体" w:eastAsia="宋体" w:hAnsi="宋体" w:hint="eastAsia"/>
            <w:kern w:val="2"/>
            <w:sz w:val="24"/>
            <w:szCs w:val="24"/>
          </w:rPr>
          <w:delText>围绕</w:delText>
        </w:r>
        <w:r w:rsidR="005A12DA" w:rsidDel="005611BA">
          <w:rPr>
            <w:rFonts w:ascii="宋体" w:eastAsia="宋体" w:hAnsi="宋体" w:hint="eastAsia"/>
            <w:kern w:val="2"/>
            <w:sz w:val="24"/>
            <w:szCs w:val="24"/>
          </w:rPr>
          <w:delText>两个方面的安全问题</w:delText>
        </w:r>
        <w:r w:rsidR="000A1316" w:rsidDel="005611BA">
          <w:rPr>
            <w:rFonts w:ascii="宋体" w:eastAsia="宋体" w:hAnsi="宋体" w:hint="eastAsia"/>
            <w:kern w:val="2"/>
            <w:sz w:val="24"/>
            <w:szCs w:val="24"/>
          </w:rPr>
          <w:delText>进行阐述</w:delText>
        </w:r>
        <w:r w:rsidR="005A12DA" w:rsidDel="005611BA">
          <w:rPr>
            <w:rFonts w:ascii="宋体" w:eastAsia="宋体" w:hAnsi="宋体" w:hint="eastAsia"/>
            <w:kern w:val="2"/>
            <w:sz w:val="24"/>
            <w:szCs w:val="24"/>
          </w:rPr>
          <w:delText>，一是文件存储在服务端时的安全，二是文件在网络信道传输时候的安全。</w:delText>
        </w:r>
        <w:r w:rsidR="00413D9F" w:rsidDel="005611BA">
          <w:rPr>
            <w:rFonts w:ascii="宋体" w:eastAsia="宋体" w:hAnsi="宋体" w:hint="eastAsia"/>
            <w:kern w:val="2"/>
            <w:sz w:val="24"/>
            <w:szCs w:val="24"/>
          </w:rPr>
          <w:delText>后续在我们</w:delText>
        </w:r>
        <w:r w:rsidR="000A1316" w:rsidDel="005611BA">
          <w:rPr>
            <w:rFonts w:ascii="宋体" w:eastAsia="宋体" w:hAnsi="宋体" w:hint="eastAsia"/>
            <w:kern w:val="2"/>
            <w:sz w:val="24"/>
            <w:szCs w:val="24"/>
          </w:rPr>
          <w:delText>提出</w:delText>
        </w:r>
        <w:r w:rsidR="00A56558" w:rsidDel="005611BA">
          <w:rPr>
            <w:rFonts w:ascii="宋体" w:eastAsia="宋体" w:hAnsi="宋体" w:hint="eastAsia"/>
            <w:kern w:val="2"/>
            <w:sz w:val="24"/>
            <w:szCs w:val="24"/>
          </w:rPr>
          <w:delText>的</w:delText>
        </w:r>
        <w:r w:rsidR="000A1316" w:rsidDel="005611BA">
          <w:rPr>
            <w:rFonts w:ascii="宋体" w:eastAsia="宋体" w:hAnsi="宋体" w:hint="eastAsia"/>
            <w:kern w:val="2"/>
            <w:sz w:val="24"/>
            <w:szCs w:val="24"/>
          </w:rPr>
          <w:delText>新型</w:delText>
        </w:r>
      </w:del>
      <w:del w:id="139" w:author="WANG JINFAN" w:date="2019-05-08T14:31:00Z">
        <w:r w:rsidR="00A56558" w:rsidDel="00AC4296">
          <w:rPr>
            <w:rFonts w:ascii="宋体" w:eastAsia="宋体" w:hAnsi="宋体" w:hint="eastAsia"/>
            <w:kern w:val="2"/>
            <w:sz w:val="24"/>
            <w:szCs w:val="24"/>
          </w:rPr>
          <w:delText>网盘软件</w:delText>
        </w:r>
      </w:del>
      <w:del w:id="140" w:author="WANG JINFAN" w:date="2019-05-09T07:48:00Z">
        <w:r w:rsidR="000A1316" w:rsidDel="005611BA">
          <w:rPr>
            <w:rFonts w:ascii="宋体" w:eastAsia="宋体" w:hAnsi="宋体" w:hint="eastAsia"/>
            <w:kern w:val="2"/>
            <w:sz w:val="24"/>
            <w:szCs w:val="24"/>
          </w:rPr>
          <w:delText>系统</w:delText>
        </w:r>
        <w:r w:rsidR="00A56558" w:rsidDel="005611BA">
          <w:rPr>
            <w:rFonts w:ascii="宋体" w:eastAsia="宋体" w:hAnsi="宋体" w:hint="eastAsia"/>
            <w:kern w:val="2"/>
            <w:sz w:val="24"/>
            <w:szCs w:val="24"/>
          </w:rPr>
          <w:delText>中通过引入加密技术来保证用户存储数据的安全性</w:delText>
        </w:r>
        <w:r w:rsidR="0019654A" w:rsidDel="005611BA">
          <w:rPr>
            <w:rFonts w:ascii="宋体" w:eastAsia="宋体" w:hAnsi="宋体" w:hint="eastAsia"/>
            <w:kern w:val="2"/>
            <w:sz w:val="24"/>
            <w:szCs w:val="24"/>
          </w:rPr>
          <w:delText>，同时采用基于U</w:delText>
        </w:r>
        <w:r w:rsidR="0019654A" w:rsidDel="005611BA">
          <w:rPr>
            <w:rFonts w:ascii="宋体" w:eastAsia="宋体" w:hAnsi="宋体"/>
            <w:kern w:val="2"/>
            <w:sz w:val="24"/>
            <w:szCs w:val="24"/>
          </w:rPr>
          <w:delText>DP</w:delText>
        </w:r>
        <w:r w:rsidR="0019654A" w:rsidDel="005611BA">
          <w:rPr>
            <w:rFonts w:ascii="宋体" w:eastAsia="宋体" w:hAnsi="宋体" w:hint="eastAsia"/>
            <w:kern w:val="2"/>
            <w:sz w:val="24"/>
            <w:szCs w:val="24"/>
          </w:rPr>
          <w:delText>的</w:delText>
        </w:r>
        <w:r w:rsidR="00F56D7A" w:rsidDel="005611BA">
          <w:rPr>
            <w:rFonts w:ascii="宋体" w:eastAsia="宋体" w:hAnsi="宋体" w:hint="eastAsia"/>
            <w:kern w:val="2"/>
            <w:sz w:val="24"/>
            <w:szCs w:val="24"/>
          </w:rPr>
          <w:delText>新型传输协议确保数据的传输安全</w:delText>
        </w:r>
      </w:del>
      <w:ins w:id="141" w:author="WANG JINFAN" w:date="2019-05-09T07:48:00Z">
        <w:r w:rsidR="005611BA">
          <w:rPr>
            <w:rFonts w:ascii="宋体" w:eastAsia="宋体" w:hAnsi="宋体" w:hint="eastAsia"/>
            <w:kern w:val="2"/>
            <w:sz w:val="24"/>
            <w:szCs w:val="24"/>
          </w:rPr>
          <w:t>我们计划引入加密存储</w:t>
        </w:r>
      </w:ins>
      <w:ins w:id="142" w:author="WANG JINFAN" w:date="2019-05-09T07:49:00Z">
        <w:r w:rsidR="005611BA">
          <w:rPr>
            <w:rFonts w:ascii="宋体" w:eastAsia="宋体" w:hAnsi="宋体" w:hint="eastAsia"/>
            <w:kern w:val="2"/>
            <w:sz w:val="24"/>
            <w:szCs w:val="24"/>
          </w:rPr>
          <w:t>技术并设计新型数据可靠传输协议，从而分别应对数据在云端和</w:t>
        </w:r>
      </w:ins>
      <w:ins w:id="143" w:author="WANG JINFAN" w:date="2019-05-09T07:50:00Z">
        <w:r w:rsidR="005611BA">
          <w:rPr>
            <w:rFonts w:ascii="宋体" w:eastAsia="宋体" w:hAnsi="宋体" w:hint="eastAsia"/>
            <w:kern w:val="2"/>
            <w:sz w:val="24"/>
            <w:szCs w:val="24"/>
          </w:rPr>
          <w:t>信道传输过程中的安全问题</w:t>
        </w:r>
      </w:ins>
      <w:r w:rsidR="00F56D7A">
        <w:rPr>
          <w:rFonts w:ascii="宋体" w:eastAsia="宋体" w:hAnsi="宋体" w:hint="eastAsia"/>
          <w:kern w:val="2"/>
          <w:sz w:val="24"/>
          <w:szCs w:val="24"/>
        </w:rPr>
        <w:t>。</w:t>
      </w:r>
      <w:del w:id="144" w:author="WANG JINFAN" w:date="2019-05-09T07:50:00Z">
        <w:r w:rsidR="00A56558" w:rsidDel="005611BA">
          <w:rPr>
            <w:rFonts w:ascii="宋体" w:eastAsia="宋体" w:hAnsi="宋体" w:hint="eastAsia"/>
            <w:kern w:val="2"/>
            <w:sz w:val="24"/>
            <w:szCs w:val="24"/>
          </w:rPr>
          <w:delText>对于</w:delText>
        </w:r>
      </w:del>
      <w:ins w:id="145" w:author="WANG JINFAN" w:date="2019-05-09T07:50:00Z">
        <w:r w:rsidR="005611BA">
          <w:rPr>
            <w:rFonts w:ascii="宋体" w:eastAsia="宋体" w:hAnsi="宋体" w:hint="eastAsia"/>
            <w:kern w:val="2"/>
            <w:sz w:val="24"/>
            <w:szCs w:val="24"/>
          </w:rPr>
          <w:t>在</w:t>
        </w:r>
      </w:ins>
      <w:r w:rsidR="00A56558">
        <w:rPr>
          <w:rFonts w:ascii="宋体" w:eastAsia="宋体" w:hAnsi="宋体" w:hint="eastAsia"/>
          <w:kern w:val="2"/>
          <w:sz w:val="24"/>
          <w:szCs w:val="24"/>
        </w:rPr>
        <w:t>隐私</w:t>
      </w:r>
      <w:ins w:id="146" w:author="WANG JINFAN" w:date="2019-05-09T07:50:00Z">
        <w:r w:rsidR="005611BA">
          <w:rPr>
            <w:rFonts w:ascii="宋体" w:eastAsia="宋体" w:hAnsi="宋体" w:hint="eastAsia"/>
            <w:kern w:val="2"/>
            <w:sz w:val="24"/>
            <w:szCs w:val="24"/>
          </w:rPr>
          <w:t>保护</w:t>
        </w:r>
      </w:ins>
      <w:r w:rsidR="00A56558">
        <w:rPr>
          <w:rFonts w:ascii="宋体" w:eastAsia="宋体" w:hAnsi="宋体" w:hint="eastAsia"/>
          <w:kern w:val="2"/>
          <w:sz w:val="24"/>
          <w:szCs w:val="24"/>
        </w:rPr>
        <w:t>方面，</w:t>
      </w:r>
      <w:del w:id="147" w:author="WANG JINFAN" w:date="2019-05-09T07:50:00Z">
        <w:r w:rsidR="00A56558" w:rsidDel="005611BA">
          <w:rPr>
            <w:rFonts w:ascii="宋体" w:eastAsia="宋体" w:hAnsi="宋体" w:hint="eastAsia"/>
            <w:kern w:val="2"/>
            <w:sz w:val="24"/>
            <w:szCs w:val="24"/>
          </w:rPr>
          <w:delText>我们</w:delText>
        </w:r>
        <w:r w:rsidR="0019654A" w:rsidDel="005611BA">
          <w:rPr>
            <w:rFonts w:ascii="宋体" w:eastAsia="宋体" w:hAnsi="宋体" w:hint="eastAsia"/>
            <w:kern w:val="2"/>
            <w:sz w:val="24"/>
            <w:szCs w:val="24"/>
          </w:rPr>
          <w:delText>将文件加密解密的过程放在客户端进行，用户保管密钥则服务商无法查看用户数据内容。</w:delText>
        </w:r>
      </w:del>
      <w:ins w:id="148" w:author="WANG JINFAN" w:date="2019-05-09T07:50:00Z">
        <w:r w:rsidR="005611BA">
          <w:rPr>
            <w:rFonts w:ascii="宋体" w:eastAsia="宋体" w:hAnsi="宋体" w:hint="eastAsia"/>
            <w:kern w:val="2"/>
            <w:sz w:val="24"/>
            <w:szCs w:val="24"/>
          </w:rPr>
          <w:t>我们计划引入可搜索加密技术以保证用户在</w:t>
        </w:r>
      </w:ins>
      <w:ins w:id="149" w:author="WANG JINFAN" w:date="2019-05-09T07:51:00Z">
        <w:r w:rsidR="005611BA">
          <w:rPr>
            <w:rFonts w:ascii="宋体" w:eastAsia="宋体" w:hAnsi="宋体" w:hint="eastAsia"/>
            <w:kern w:val="2"/>
            <w:sz w:val="24"/>
            <w:szCs w:val="24"/>
          </w:rPr>
          <w:t>数据检索过程中不会泄露行为数据，同时，我们还计划使用去中</w:t>
        </w:r>
        <w:r w:rsidR="005611BA">
          <w:rPr>
            <w:rFonts w:ascii="宋体" w:eastAsia="宋体" w:hAnsi="宋体" w:hint="eastAsia"/>
            <w:kern w:val="2"/>
            <w:sz w:val="24"/>
            <w:szCs w:val="24"/>
          </w:rPr>
          <w:lastRenderedPageBreak/>
          <w:t>心化的密钥管理机制，使得数据</w:t>
        </w:r>
      </w:ins>
      <w:ins w:id="150" w:author="WANG JINFAN" w:date="2019-05-09T07:52:00Z">
        <w:r w:rsidR="005611BA">
          <w:rPr>
            <w:rFonts w:ascii="宋体" w:eastAsia="宋体" w:hAnsi="宋体" w:hint="eastAsia"/>
            <w:kern w:val="2"/>
            <w:sz w:val="24"/>
            <w:szCs w:val="24"/>
          </w:rPr>
          <w:t>访问</w:t>
        </w:r>
      </w:ins>
      <w:ins w:id="151" w:author="WANG JINFAN" w:date="2019-05-09T07:51:00Z">
        <w:r w:rsidR="005611BA">
          <w:rPr>
            <w:rFonts w:ascii="宋体" w:eastAsia="宋体" w:hAnsi="宋体" w:hint="eastAsia"/>
            <w:kern w:val="2"/>
            <w:sz w:val="24"/>
            <w:szCs w:val="24"/>
          </w:rPr>
          <w:t>权限完全</w:t>
        </w:r>
      </w:ins>
      <w:ins w:id="152" w:author="WANG JINFAN" w:date="2019-05-09T07:52:00Z">
        <w:r w:rsidR="005611BA">
          <w:rPr>
            <w:rFonts w:ascii="宋体" w:eastAsia="宋体" w:hAnsi="宋体" w:hint="eastAsia"/>
            <w:kern w:val="2"/>
            <w:sz w:val="24"/>
            <w:szCs w:val="24"/>
          </w:rPr>
          <w:t>控制在用户手中。</w:t>
        </w:r>
      </w:ins>
      <w:del w:id="153" w:author="WANG JINFAN" w:date="2019-05-09T07:52:00Z">
        <w:r w:rsidR="0019654A" w:rsidDel="005B6E56">
          <w:rPr>
            <w:rFonts w:ascii="宋体" w:eastAsia="宋体" w:hAnsi="宋体" w:hint="eastAsia"/>
            <w:kern w:val="2"/>
            <w:sz w:val="24"/>
            <w:szCs w:val="24"/>
          </w:rPr>
          <w:delText>另外，新的系统引入</w:delText>
        </w:r>
        <w:r w:rsidR="00A56558" w:rsidDel="005B6E56">
          <w:rPr>
            <w:rFonts w:ascii="宋体" w:eastAsia="宋体" w:hAnsi="宋体" w:hint="eastAsia"/>
            <w:kern w:val="2"/>
            <w:sz w:val="24"/>
            <w:szCs w:val="24"/>
          </w:rPr>
          <w:delText>加密搜索技术来确保</w:delText>
        </w:r>
        <w:r w:rsidR="000A1316" w:rsidDel="005B6E56">
          <w:rPr>
            <w:rFonts w:ascii="宋体" w:eastAsia="宋体" w:hAnsi="宋体" w:hint="eastAsia"/>
            <w:kern w:val="2"/>
            <w:sz w:val="24"/>
            <w:szCs w:val="24"/>
          </w:rPr>
          <w:delText>用户在</w:delText>
        </w:r>
        <w:r w:rsidR="0019654A" w:rsidDel="005B6E56">
          <w:rPr>
            <w:rFonts w:ascii="宋体" w:eastAsia="宋体" w:hAnsi="宋体" w:hint="eastAsia"/>
            <w:kern w:val="2"/>
            <w:sz w:val="24"/>
            <w:szCs w:val="24"/>
          </w:rPr>
          <w:delText>使用搜索功能时的</w:delText>
        </w:r>
        <w:r w:rsidR="000A1316" w:rsidDel="005B6E56">
          <w:rPr>
            <w:rFonts w:ascii="宋体" w:eastAsia="宋体" w:hAnsi="宋体" w:hint="eastAsia"/>
            <w:kern w:val="2"/>
            <w:sz w:val="24"/>
            <w:szCs w:val="24"/>
          </w:rPr>
          <w:delText>隐私</w:delText>
        </w:r>
        <w:r w:rsidR="0019654A" w:rsidDel="005B6E56">
          <w:rPr>
            <w:rFonts w:ascii="宋体" w:eastAsia="宋体" w:hAnsi="宋体" w:hint="eastAsia"/>
            <w:kern w:val="2"/>
            <w:sz w:val="24"/>
            <w:szCs w:val="24"/>
          </w:rPr>
          <w:delText>信息不会泄露</w:delText>
        </w:r>
        <w:r w:rsidR="000A1316" w:rsidDel="005B6E56">
          <w:rPr>
            <w:rFonts w:ascii="宋体" w:eastAsia="宋体" w:hAnsi="宋体" w:hint="eastAsia"/>
            <w:kern w:val="2"/>
            <w:sz w:val="24"/>
            <w:szCs w:val="24"/>
          </w:rPr>
          <w:delText>。</w:delText>
        </w:r>
      </w:del>
      <w:ins w:id="154" w:author="WANG JINFAN" w:date="2019-05-09T07:52:00Z">
        <w:r w:rsidR="005B6E56">
          <w:rPr>
            <w:rFonts w:ascii="宋体" w:eastAsia="宋体" w:hAnsi="宋体" w:hint="eastAsia"/>
            <w:kern w:val="2"/>
            <w:sz w:val="24"/>
            <w:szCs w:val="24"/>
          </w:rPr>
          <w:t>最后，为了使得系统具有更好的现实意义，我们将会实现原型系统，并对相关算法进行优化，</w:t>
        </w:r>
      </w:ins>
      <w:ins w:id="155" w:author="WANG JINFAN" w:date="2019-05-09T07:53:00Z">
        <w:r w:rsidR="005B6E56">
          <w:rPr>
            <w:rFonts w:ascii="宋体" w:eastAsia="宋体" w:hAnsi="宋体" w:hint="eastAsia"/>
            <w:kern w:val="2"/>
            <w:sz w:val="24"/>
            <w:szCs w:val="24"/>
          </w:rPr>
          <w:t>使整个系统的效能达到实用</w:t>
        </w:r>
        <w:bookmarkStart w:id="156" w:name="_GoBack"/>
        <w:bookmarkEnd w:id="156"/>
        <w:r w:rsidR="005B6E56">
          <w:rPr>
            <w:rFonts w:ascii="宋体" w:eastAsia="宋体" w:hAnsi="宋体" w:hint="eastAsia"/>
            <w:kern w:val="2"/>
            <w:sz w:val="24"/>
            <w:szCs w:val="24"/>
          </w:rPr>
          <w:t>水平。</w:t>
        </w:r>
      </w:ins>
    </w:p>
    <w:p w:rsidR="000A1316" w:rsidRPr="005A12DA"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sidRPr="001C3B50">
        <w:rPr>
          <w:color w:val="000000" w:themeColor="text1"/>
          <w:sz w:val="32"/>
          <w:szCs w:val="32"/>
        </w:rPr>
        <w:t xml:space="preserve"> </w:t>
      </w:r>
      <w:r w:rsidRPr="001C3B50">
        <w:rPr>
          <w:rFonts w:ascii="宋体" w:eastAsia="宋体" w:hAnsi="宋体" w:hint="eastAsia"/>
          <w:color w:val="000000" w:themeColor="text1"/>
          <w:kern w:val="2"/>
          <w:sz w:val="24"/>
          <w:szCs w:val="24"/>
        </w:rPr>
        <w:t>加密搜索，又称可搜索加密</w:t>
      </w:r>
      <w:r w:rsidR="001C3B50">
        <w:rPr>
          <w:rFonts w:ascii="Times New Roman" w:eastAsia="宋体" w:hAnsi="Times New Roman" w:hint="cs"/>
          <w:color w:val="000000" w:themeColor="text1"/>
          <w:kern w:val="2"/>
          <w:sz w:val="24"/>
          <w:szCs w:val="24"/>
          <w:vertAlign w:val="superscript"/>
        </w:rPr>
        <w:t>[</w:t>
      </w:r>
      <w:r w:rsidR="001C3B50">
        <w:rPr>
          <w:rFonts w:ascii="Times New Roman" w:eastAsia="宋体" w:hAnsi="Times New Roman"/>
          <w:color w:val="000000" w:themeColor="text1"/>
          <w:kern w:val="2"/>
          <w:sz w:val="24"/>
          <w:szCs w:val="24"/>
          <w:vertAlign w:val="superscript"/>
        </w:rPr>
        <w:t>5]</w:t>
      </w:r>
      <w:r w:rsidRPr="001C3B50">
        <w:rPr>
          <w:rFonts w:ascii="宋体" w:eastAsia="宋体" w:hAnsi="宋体" w:hint="eastAsia"/>
          <w:color w:val="000000" w:themeColor="text1"/>
          <w:kern w:val="2"/>
          <w:sz w:val="24"/>
          <w:szCs w:val="24"/>
        </w:rPr>
        <w:t>（se</w:t>
      </w:r>
      <w:r w:rsidRPr="001C3B50">
        <w:rPr>
          <w:rFonts w:ascii="宋体" w:eastAsia="宋体" w:hAnsi="宋体"/>
          <w:color w:val="000000" w:themeColor="text1"/>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w:t>
      </w:r>
      <w:proofErr w:type="gramEnd"/>
      <w:r w:rsidRPr="007922A0">
        <w:rPr>
          <w:rFonts w:ascii="宋体" w:eastAsia="宋体" w:hAnsi="宋体"/>
          <w:kern w:val="2"/>
          <w:sz w:val="24"/>
          <w:szCs w:val="24"/>
        </w:rPr>
        <w:t>和国外Dropbox公司的Dropbox。这些</w:t>
      </w:r>
      <w:del w:id="157" w:author="WANG JINFAN" w:date="2019-05-08T14:31:00Z">
        <w:r w:rsidRPr="007922A0" w:rsidDel="00AC4296">
          <w:rPr>
            <w:rFonts w:ascii="宋体" w:eastAsia="宋体" w:hAnsi="宋体"/>
            <w:kern w:val="2"/>
            <w:sz w:val="24"/>
            <w:szCs w:val="24"/>
          </w:rPr>
          <w:delText>网盘</w:delText>
        </w:r>
        <w:r w:rsidR="006642B3" w:rsidDel="00AC4296">
          <w:rPr>
            <w:rFonts w:ascii="宋体" w:eastAsia="宋体" w:hAnsi="宋体" w:hint="eastAsia"/>
            <w:kern w:val="2"/>
            <w:sz w:val="24"/>
            <w:szCs w:val="24"/>
          </w:rPr>
          <w:delText>软件</w:delText>
        </w:r>
      </w:del>
      <w:proofErr w:type="gramStart"/>
      <w:ins w:id="158" w:author="WANG JINFAN" w:date="2019-05-08T14:31:00Z">
        <w:r w:rsidR="00AC4296">
          <w:rPr>
            <w:rFonts w:ascii="宋体" w:eastAsia="宋体" w:hAnsi="宋体"/>
            <w:kern w:val="2"/>
            <w:sz w:val="24"/>
            <w:szCs w:val="24"/>
          </w:rPr>
          <w:t>网盘应用</w:t>
        </w:r>
        <w:proofErr w:type="gramEnd"/>
        <w:r w:rsidR="00AC4296">
          <w:rPr>
            <w:rFonts w:ascii="宋体" w:eastAsia="宋体" w:hAnsi="宋体"/>
            <w:kern w:val="2"/>
            <w:sz w:val="24"/>
            <w:szCs w:val="24"/>
          </w:rPr>
          <w:t>服务</w:t>
        </w:r>
      </w:ins>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w:t>
      </w:r>
      <w:proofErr w:type="gramEnd"/>
      <w:r w:rsidRPr="007922A0">
        <w:rPr>
          <w:rFonts w:ascii="宋体" w:eastAsia="宋体" w:hAnsi="宋体"/>
          <w:kern w:val="2"/>
          <w:sz w:val="24"/>
          <w:szCs w:val="24"/>
        </w:rPr>
        <w:t>务可能存在一些安全漏洞和隐私问题。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Pr="007922A0">
        <w:rPr>
          <w:rFonts w:ascii="宋体" w:eastAsia="宋体" w:hAnsi="宋体"/>
          <w:kern w:val="2"/>
          <w:sz w:val="24"/>
          <w:szCs w:val="24"/>
        </w:rPr>
        <w:t>，</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proofErr w:type="gramStart"/>
      <w:r w:rsidR="00C31A90">
        <w:rPr>
          <w:rFonts w:ascii="宋体" w:eastAsia="宋体" w:hAnsi="宋体"/>
          <w:kern w:val="2"/>
          <w:sz w:val="24"/>
          <w:szCs w:val="24"/>
        </w:rPr>
        <w:t>网盘</w:t>
      </w:r>
      <w:proofErr w:type="gramEnd"/>
      <w:r w:rsidR="00C31A90">
        <w:rPr>
          <w:rFonts w:ascii="宋体" w:eastAsia="宋体" w:hAnsi="宋体" w:hint="eastAsia"/>
          <w:kern w:val="2"/>
          <w:sz w:val="24"/>
          <w:szCs w:val="24"/>
        </w:rPr>
        <w:t>和</w:t>
      </w:r>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00C31A90">
        <w:rPr>
          <w:rFonts w:ascii="宋体" w:eastAsia="宋体" w:hAnsi="宋体"/>
          <w:kern w:val="2"/>
          <w:sz w:val="24"/>
          <w:szCs w:val="24"/>
        </w:rPr>
        <w:t>用户</w:t>
      </w:r>
      <w:r w:rsidR="00C31A90">
        <w:rPr>
          <w:rFonts w:ascii="宋体" w:eastAsia="宋体" w:hAnsi="宋体" w:hint="eastAsia"/>
          <w:kern w:val="2"/>
          <w:sz w:val="24"/>
          <w:szCs w:val="24"/>
        </w:rPr>
        <w:t>存储</w:t>
      </w:r>
      <w:r w:rsidRPr="007922A0">
        <w:rPr>
          <w:rFonts w:ascii="宋体" w:eastAsia="宋体" w:hAnsi="宋体"/>
          <w:kern w:val="2"/>
          <w:sz w:val="24"/>
          <w:szCs w:val="24"/>
        </w:rPr>
        <w:t>数据</w:t>
      </w:r>
      <w:r w:rsidR="00C31A90">
        <w:rPr>
          <w:rFonts w:ascii="宋体" w:eastAsia="宋体" w:hAnsi="宋体" w:hint="eastAsia"/>
          <w:kern w:val="2"/>
          <w:sz w:val="24"/>
          <w:szCs w:val="24"/>
        </w:rPr>
        <w:t>的</w:t>
      </w:r>
      <w:proofErr w:type="gramStart"/>
      <w:r w:rsidR="00C31A90">
        <w:rPr>
          <w:rFonts w:ascii="宋体" w:eastAsia="宋体" w:hAnsi="宋体" w:hint="eastAsia"/>
          <w:kern w:val="2"/>
          <w:sz w:val="24"/>
          <w:szCs w:val="24"/>
        </w:rPr>
        <w:t>任意</w:t>
      </w:r>
      <w:r w:rsidRPr="007922A0">
        <w:rPr>
          <w:rFonts w:ascii="宋体" w:eastAsia="宋体" w:hAnsi="宋体"/>
          <w:kern w:val="2"/>
          <w:sz w:val="24"/>
          <w:szCs w:val="24"/>
        </w:rPr>
        <w:t>内容</w:t>
      </w:r>
      <w:proofErr w:type="gramEnd"/>
      <w:r w:rsidR="00C31A90">
        <w:rPr>
          <w:rFonts w:ascii="宋体" w:eastAsia="宋体" w:hAnsi="宋体" w:hint="eastAsia"/>
          <w:kern w:val="2"/>
          <w:sz w:val="24"/>
          <w:szCs w:val="24"/>
        </w:rPr>
        <w:t>都</w:t>
      </w:r>
      <w:r w:rsidRPr="007922A0">
        <w:rPr>
          <w:rFonts w:ascii="宋体" w:eastAsia="宋体" w:hAnsi="宋体"/>
          <w:kern w:val="2"/>
          <w:sz w:val="24"/>
          <w:szCs w:val="24"/>
        </w:rPr>
        <w:t>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w:t>
      </w:r>
      <w:r w:rsidR="006642B3" w:rsidRPr="007922A0">
        <w:rPr>
          <w:rFonts w:ascii="宋体" w:eastAsia="宋体" w:hAnsi="宋体"/>
          <w:kern w:val="2"/>
          <w:sz w:val="24"/>
          <w:szCs w:val="24"/>
        </w:rPr>
        <w:t>明文保存</w:t>
      </w:r>
      <w:r w:rsidR="006642B3">
        <w:rPr>
          <w:rFonts w:ascii="宋体" w:eastAsia="宋体" w:hAnsi="宋体" w:hint="eastAsia"/>
          <w:kern w:val="2"/>
          <w:sz w:val="24"/>
          <w:szCs w:val="24"/>
        </w:rPr>
        <w:t>则让</w:t>
      </w:r>
      <w:r w:rsidRPr="007922A0">
        <w:rPr>
          <w:rFonts w:ascii="宋体" w:eastAsia="宋体" w:hAnsi="宋体"/>
          <w:kern w:val="2"/>
          <w:sz w:val="24"/>
          <w:szCs w:val="24"/>
        </w:rPr>
        <w:t>用户数据也受到</w:t>
      </w:r>
      <w:r w:rsidR="00206F47" w:rsidRPr="007922A0">
        <w:rPr>
          <w:rFonts w:ascii="宋体" w:eastAsia="宋体" w:hAnsi="宋体" w:hint="eastAsia"/>
          <w:kern w:val="2"/>
          <w:sz w:val="24"/>
          <w:szCs w:val="24"/>
        </w:rPr>
        <w:t>一定</w:t>
      </w:r>
      <w:r w:rsidR="006642B3">
        <w:rPr>
          <w:rFonts w:ascii="宋体" w:eastAsia="宋体" w:hAnsi="宋体" w:hint="eastAsia"/>
          <w:kern w:val="2"/>
          <w:sz w:val="24"/>
          <w:szCs w:val="24"/>
        </w:rPr>
        <w:t>程度</w:t>
      </w:r>
      <w:r w:rsidRPr="007922A0">
        <w:rPr>
          <w:rFonts w:ascii="宋体" w:eastAsia="宋体" w:hAnsi="宋体"/>
          <w:kern w:val="2"/>
          <w:sz w:val="24"/>
          <w:szCs w:val="24"/>
        </w:rPr>
        <w:t>的</w:t>
      </w:r>
      <w:r w:rsidR="006642B3">
        <w:rPr>
          <w:rFonts w:ascii="宋体" w:eastAsia="宋体" w:hAnsi="宋体" w:hint="eastAsia"/>
          <w:kern w:val="2"/>
          <w:sz w:val="24"/>
          <w:szCs w:val="24"/>
        </w:rPr>
        <w:t>安全</w:t>
      </w:r>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w:t>
      </w:r>
      <w:r w:rsidRPr="007922A0">
        <w:rPr>
          <w:rFonts w:ascii="宋体" w:eastAsia="宋体" w:hAnsi="宋体"/>
          <w:kern w:val="2"/>
          <w:sz w:val="24"/>
          <w:szCs w:val="24"/>
        </w:rPr>
        <w:lastRenderedPageBreak/>
        <w:t>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7F6360">
        <w:rPr>
          <w:rFonts w:ascii="宋体" w:eastAsia="宋体" w:hAnsi="宋体" w:hint="eastAsia"/>
          <w:kern w:val="2"/>
          <w:sz w:val="24"/>
          <w:szCs w:val="24"/>
        </w:rPr>
        <w:t>于是</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。这种加密设计虽然解决了数据存储时候的安全问题，可是</w:t>
      </w:r>
      <w:r w:rsidRPr="007922A0">
        <w:rPr>
          <w:rFonts w:ascii="宋体" w:eastAsia="宋体" w:hAnsi="宋体"/>
          <w:kern w:val="2"/>
          <w:sz w:val="24"/>
          <w:szCs w:val="24"/>
        </w:rPr>
        <w:t>用户的隐私</w:t>
      </w:r>
      <w:r w:rsidR="007F6360">
        <w:rPr>
          <w:rFonts w:ascii="宋体" w:eastAsia="宋体" w:hAnsi="宋体" w:hint="eastAsia"/>
          <w:kern w:val="2"/>
          <w:sz w:val="24"/>
          <w:szCs w:val="24"/>
        </w:rPr>
        <w:t>却没有</w:t>
      </w:r>
      <w:r w:rsidR="007F6360">
        <w:rPr>
          <w:rFonts w:ascii="宋体" w:eastAsia="宋体" w:hAnsi="宋体"/>
          <w:kern w:val="2"/>
          <w:sz w:val="24"/>
          <w:szCs w:val="24"/>
        </w:rPr>
        <w:t>很好地</w:t>
      </w:r>
      <w:r w:rsidR="007F6360">
        <w:rPr>
          <w:rFonts w:ascii="宋体" w:eastAsia="宋体" w:hAnsi="宋体" w:hint="eastAsia"/>
          <w:kern w:val="2"/>
          <w:sz w:val="24"/>
          <w:szCs w:val="24"/>
        </w:rPr>
        <w:t>保护</w:t>
      </w:r>
      <w:r w:rsidRPr="007922A0">
        <w:rPr>
          <w:rFonts w:ascii="宋体" w:eastAsia="宋体" w:hAnsi="宋体"/>
          <w:kern w:val="2"/>
          <w:sz w:val="24"/>
          <w:szCs w:val="24"/>
        </w:rPr>
        <w:t>。</w:t>
      </w:r>
      <w:r w:rsidR="00F01470" w:rsidRPr="007922A0">
        <w:rPr>
          <w:rFonts w:ascii="宋体" w:eastAsia="宋体" w:hAnsi="宋体" w:hint="eastAsia"/>
          <w:kern w:val="2"/>
          <w:sz w:val="24"/>
          <w:szCs w:val="24"/>
        </w:rPr>
        <w:t>此外，这种加密手段是服务商在云端进行，</w:t>
      </w:r>
      <w:r w:rsidR="007F6360">
        <w:rPr>
          <w:rFonts w:ascii="宋体" w:eastAsia="宋体" w:hAnsi="宋体" w:hint="eastAsia"/>
          <w:kern w:val="2"/>
          <w:sz w:val="24"/>
          <w:szCs w:val="24"/>
        </w:rPr>
        <w:t>主要为了解决数据的存储问题。</w:t>
      </w:r>
      <w:r w:rsidR="00F01470" w:rsidRPr="007922A0">
        <w:rPr>
          <w:rFonts w:ascii="宋体" w:eastAsia="宋体" w:hAnsi="宋体" w:hint="eastAsia"/>
          <w:kern w:val="2"/>
          <w:sz w:val="24"/>
          <w:szCs w:val="24"/>
        </w:rPr>
        <w:t>在网络信道不可信情况下，用户上传文件时仍有可能被截取数据内容。</w:t>
      </w:r>
    </w:p>
    <w:p w:rsidR="009E71D6"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第三类网盘</w:t>
      </w:r>
      <w:r w:rsidR="00DD3F0E">
        <w:rPr>
          <w:rFonts w:ascii="宋体" w:eastAsia="宋体" w:hAnsi="宋体" w:hint="eastAsia"/>
          <w:kern w:val="2"/>
          <w:sz w:val="24"/>
          <w:szCs w:val="24"/>
        </w:rPr>
        <w:t>的</w:t>
      </w:r>
      <w:proofErr w:type="gramEnd"/>
      <w:r w:rsidR="00DD3F0E">
        <w:rPr>
          <w:rFonts w:ascii="宋体" w:eastAsia="宋体" w:hAnsi="宋体" w:hint="eastAsia"/>
          <w:kern w:val="2"/>
          <w:sz w:val="24"/>
          <w:szCs w:val="24"/>
        </w:rPr>
        <w:t>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w:t>
      </w:r>
      <w:r w:rsidR="00DD3F0E">
        <w:rPr>
          <w:rFonts w:ascii="宋体" w:eastAsia="宋体" w:hAnsi="宋体"/>
          <w:kern w:val="2"/>
          <w:sz w:val="24"/>
          <w:szCs w:val="24"/>
        </w:rPr>
        <w:t>代表</w:t>
      </w:r>
      <w:proofErr w:type="gramEnd"/>
      <w:r w:rsidR="00DD3F0E">
        <w:rPr>
          <w:rFonts w:ascii="宋体" w:eastAsia="宋体" w:hAnsi="宋体"/>
          <w:kern w:val="2"/>
          <w:sz w:val="24"/>
          <w:szCs w:val="24"/>
        </w:rPr>
        <w:t>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00DD3F0E">
        <w:rPr>
          <w:rFonts w:ascii="宋体" w:eastAsia="宋体" w:hAnsi="宋体" w:hint="eastAsia"/>
          <w:kern w:val="2"/>
          <w:sz w:val="24"/>
          <w:szCs w:val="24"/>
        </w:rPr>
        <w:t>，</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，因而</w:t>
      </w:r>
      <w:r w:rsidR="00DD3F0E">
        <w:rPr>
          <w:rFonts w:ascii="宋体" w:eastAsia="宋体" w:hAnsi="宋体"/>
          <w:kern w:val="2"/>
          <w:sz w:val="24"/>
          <w:szCs w:val="24"/>
        </w:rPr>
        <w:t>这种产品可以</w:t>
      </w:r>
      <w:r w:rsidR="00DD3F0E">
        <w:rPr>
          <w:rFonts w:ascii="宋体" w:eastAsia="宋体" w:hAnsi="宋体" w:hint="eastAsia"/>
          <w:kern w:val="2"/>
          <w:sz w:val="24"/>
          <w:szCs w:val="24"/>
        </w:rPr>
        <w:t>在数据存储时的保护用户的</w:t>
      </w:r>
      <w:r w:rsidR="00DD3F0E">
        <w:rPr>
          <w:rFonts w:ascii="宋体" w:eastAsia="宋体" w:hAnsi="宋体"/>
          <w:kern w:val="2"/>
          <w:sz w:val="24"/>
          <w:szCs w:val="24"/>
        </w:rPr>
        <w:t>隐私</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用户检索</w:t>
      </w:r>
      <w:r w:rsidR="003F33E8">
        <w:rPr>
          <w:rFonts w:ascii="宋体" w:eastAsia="宋体" w:hAnsi="宋体" w:hint="eastAsia"/>
          <w:kern w:val="2"/>
          <w:sz w:val="24"/>
          <w:szCs w:val="24"/>
        </w:rPr>
        <w:t>数据的过程中</w:t>
      </w:r>
      <w:r w:rsidR="006B36C7">
        <w:rPr>
          <w:rFonts w:ascii="宋体" w:eastAsia="宋体" w:hAnsi="宋体" w:hint="eastAsia"/>
          <w:kern w:val="2"/>
          <w:sz w:val="24"/>
          <w:szCs w:val="24"/>
        </w:rPr>
        <w:t>，软件</w:t>
      </w:r>
      <w:r w:rsidRPr="007922A0">
        <w:rPr>
          <w:rFonts w:ascii="宋体" w:eastAsia="宋体" w:hAnsi="宋体"/>
          <w:kern w:val="2"/>
          <w:sz w:val="24"/>
          <w:szCs w:val="24"/>
        </w:rPr>
        <w:t>并没有对用户搜索信息进行加密，</w:t>
      </w:r>
      <w:r w:rsidR="006B36C7">
        <w:rPr>
          <w:rFonts w:ascii="宋体" w:eastAsia="宋体" w:hAnsi="宋体" w:hint="eastAsia"/>
          <w:kern w:val="2"/>
          <w:sz w:val="24"/>
          <w:szCs w:val="24"/>
        </w:rPr>
        <w:t>因此一些关于用户搜索过程中的隐私信息会被泄露</w:t>
      </w:r>
      <w:r w:rsidRPr="007922A0">
        <w:rPr>
          <w:rFonts w:ascii="宋体" w:eastAsia="宋体" w:hAnsi="宋体" w:hint="eastAsia"/>
          <w:kern w:val="2"/>
          <w:sz w:val="24"/>
          <w:szCs w:val="24"/>
        </w:rPr>
        <w:t>，</w:t>
      </w:r>
      <w:r w:rsidR="006B36C7">
        <w:rPr>
          <w:rFonts w:ascii="宋体" w:eastAsia="宋体" w:hAnsi="宋体" w:hint="eastAsia"/>
          <w:kern w:val="2"/>
          <w:sz w:val="24"/>
          <w:szCs w:val="24"/>
        </w:rPr>
        <w:t>进而</w:t>
      </w:r>
      <w:r w:rsidRPr="007922A0">
        <w:rPr>
          <w:rFonts w:ascii="宋体" w:eastAsia="宋体" w:hAnsi="宋体" w:hint="eastAsia"/>
          <w:kern w:val="2"/>
          <w:sz w:val="24"/>
          <w:szCs w:val="24"/>
        </w:rPr>
        <w:t>对</w:t>
      </w:r>
      <w:r w:rsidR="006B36C7">
        <w:rPr>
          <w:rFonts w:ascii="宋体" w:eastAsia="宋体" w:hAnsi="宋体" w:hint="eastAsia"/>
          <w:kern w:val="2"/>
          <w:sz w:val="24"/>
          <w:szCs w:val="24"/>
        </w:rPr>
        <w:t>用户存储数据的安全带来</w:t>
      </w:r>
      <w:r w:rsidRPr="007922A0">
        <w:rPr>
          <w:rFonts w:ascii="宋体" w:eastAsia="宋体" w:hAnsi="宋体" w:hint="eastAsia"/>
          <w:kern w:val="2"/>
          <w:sz w:val="24"/>
          <w:szCs w:val="24"/>
        </w:rPr>
        <w:t>很大的挑战</w:t>
      </w:r>
      <w:r w:rsidRPr="007922A0">
        <w:rPr>
          <w:rFonts w:ascii="宋体" w:eastAsia="宋体" w:hAnsi="宋体"/>
          <w:kern w:val="2"/>
          <w:sz w:val="24"/>
          <w:szCs w:val="24"/>
        </w:rPr>
        <w:t>。</w:t>
      </w:r>
      <w:r w:rsidR="006B36C7">
        <w:rPr>
          <w:rFonts w:ascii="宋体" w:eastAsia="宋体" w:hAnsi="宋体" w:hint="eastAsia"/>
          <w:kern w:val="2"/>
          <w:sz w:val="24"/>
          <w:szCs w:val="24"/>
        </w:rPr>
        <w:t>与此同时，服务端可以收集用户的使用信息用作数据分析</w:t>
      </w:r>
      <w:r w:rsidR="000E0FB4">
        <w:rPr>
          <w:rFonts w:ascii="宋体" w:eastAsia="宋体" w:hAnsi="宋体" w:hint="eastAsia"/>
          <w:kern w:val="2"/>
          <w:sz w:val="24"/>
          <w:szCs w:val="24"/>
        </w:rPr>
        <w:t>。</w:t>
      </w:r>
      <w:r w:rsidR="006B36C7">
        <w:rPr>
          <w:rFonts w:ascii="宋体" w:eastAsia="宋体" w:hAnsi="宋体" w:hint="eastAsia"/>
          <w:kern w:val="2"/>
          <w:sz w:val="24"/>
          <w:szCs w:val="24"/>
        </w:rPr>
        <w:t>通过分析这三类网盘，我们可以看到现存的主流</w:t>
      </w:r>
      <w:del w:id="159" w:author="WANG JINFAN" w:date="2019-05-08T14:31:00Z">
        <w:r w:rsidR="006B36C7" w:rsidDel="00AC4296">
          <w:rPr>
            <w:rFonts w:ascii="宋体" w:eastAsia="宋体" w:hAnsi="宋体" w:hint="eastAsia"/>
            <w:kern w:val="2"/>
            <w:sz w:val="24"/>
            <w:szCs w:val="24"/>
          </w:rPr>
          <w:delText>网盘软件</w:delText>
        </w:r>
      </w:del>
      <w:proofErr w:type="gramStart"/>
      <w:ins w:id="160" w:author="WANG JINFAN" w:date="2019-05-08T14:31:00Z">
        <w:r w:rsidR="00AC4296">
          <w:rPr>
            <w:rFonts w:ascii="宋体" w:eastAsia="宋体" w:hAnsi="宋体" w:hint="eastAsia"/>
            <w:kern w:val="2"/>
            <w:sz w:val="24"/>
            <w:szCs w:val="24"/>
          </w:rPr>
          <w:t>网盘应用</w:t>
        </w:r>
        <w:proofErr w:type="gramEnd"/>
        <w:r w:rsidR="00AC4296">
          <w:rPr>
            <w:rFonts w:ascii="宋体" w:eastAsia="宋体" w:hAnsi="宋体" w:hint="eastAsia"/>
            <w:kern w:val="2"/>
            <w:sz w:val="24"/>
            <w:szCs w:val="24"/>
          </w:rPr>
          <w:t>服务</w:t>
        </w:r>
      </w:ins>
      <w:r w:rsidR="006B36C7">
        <w:rPr>
          <w:rFonts w:ascii="宋体" w:eastAsia="宋体" w:hAnsi="宋体" w:hint="eastAsia"/>
          <w:kern w:val="2"/>
          <w:sz w:val="24"/>
          <w:szCs w:val="24"/>
        </w:rPr>
        <w:t>对用户的隐私和安全</w:t>
      </w:r>
      <w:r w:rsidR="00525B39">
        <w:rPr>
          <w:rFonts w:ascii="宋体" w:eastAsia="宋体" w:hAnsi="宋体" w:hint="eastAsia"/>
          <w:kern w:val="2"/>
          <w:sz w:val="24"/>
          <w:szCs w:val="24"/>
        </w:rPr>
        <w:t>并没有很好地保护措施，</w:t>
      </w:r>
      <w:r w:rsidR="006B36C7">
        <w:rPr>
          <w:rFonts w:ascii="宋体" w:eastAsia="宋体" w:hAnsi="宋体" w:hint="eastAsia"/>
          <w:kern w:val="2"/>
          <w:sz w:val="24"/>
          <w:szCs w:val="24"/>
        </w:rPr>
        <w:t>从用户角度来说，</w:t>
      </w:r>
      <w:r w:rsidRPr="007922A0">
        <w:rPr>
          <w:rFonts w:ascii="宋体" w:eastAsia="宋体" w:hAnsi="宋体" w:hint="eastAsia"/>
          <w:kern w:val="2"/>
          <w:sz w:val="24"/>
          <w:szCs w:val="24"/>
        </w:rPr>
        <w:t>一个既能安全存储用户数据又能支持</w:t>
      </w:r>
      <w:r w:rsidR="00525B39">
        <w:rPr>
          <w:rFonts w:ascii="宋体" w:eastAsia="宋体" w:hAnsi="宋体" w:hint="eastAsia"/>
          <w:kern w:val="2"/>
          <w:sz w:val="24"/>
          <w:szCs w:val="24"/>
        </w:rPr>
        <w:t>加密</w:t>
      </w:r>
      <w:r w:rsidRPr="007922A0">
        <w:rPr>
          <w:rFonts w:ascii="宋体" w:eastAsia="宋体" w:hAnsi="宋体" w:hint="eastAsia"/>
          <w:kern w:val="2"/>
          <w:sz w:val="24"/>
          <w:szCs w:val="24"/>
        </w:rPr>
        <w:t>搜索记录</w:t>
      </w:r>
      <w:proofErr w:type="gramStart"/>
      <w:r w:rsidRPr="007922A0">
        <w:rPr>
          <w:rFonts w:ascii="宋体" w:eastAsia="宋体" w:hAnsi="宋体" w:hint="eastAsia"/>
          <w:kern w:val="2"/>
          <w:sz w:val="24"/>
          <w:szCs w:val="24"/>
        </w:rPr>
        <w:t>的网盘</w:t>
      </w:r>
      <w:proofErr w:type="gramEnd"/>
      <w:r w:rsidRPr="007922A0">
        <w:rPr>
          <w:rFonts w:ascii="宋体" w:eastAsia="宋体" w:hAnsi="宋体" w:hint="eastAsia"/>
          <w:kern w:val="2"/>
          <w:sz w:val="24"/>
          <w:szCs w:val="24"/>
        </w:rPr>
        <w:t>是符合用户需求的。</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r>
        <w:rPr>
          <w:rFonts w:ascii="宋体" w:eastAsia="宋体" w:hAnsi="宋体" w:hint="eastAsia"/>
          <w:b/>
          <w:sz w:val="24"/>
          <w:szCs w:val="24"/>
        </w:rPr>
        <w:t>新型</w:t>
      </w:r>
      <w:r w:rsidR="001E6126">
        <w:rPr>
          <w:rFonts w:ascii="宋体" w:eastAsia="宋体" w:hAnsi="宋体" w:hint="eastAsia"/>
          <w:b/>
          <w:sz w:val="24"/>
          <w:szCs w:val="24"/>
        </w:rPr>
        <w:t>安全</w:t>
      </w:r>
      <w:r>
        <w:rPr>
          <w:rFonts w:ascii="宋体" w:eastAsia="宋体" w:hAnsi="宋体" w:hint="eastAsia"/>
          <w:b/>
          <w:sz w:val="24"/>
          <w:szCs w:val="24"/>
        </w:rPr>
        <w:t>网盘系统模型</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w:t>
      </w:r>
      <w:r w:rsidR="0019654A">
        <w:rPr>
          <w:rFonts w:ascii="宋体" w:eastAsia="宋体" w:hAnsi="宋体" w:hint="eastAsia"/>
          <w:kern w:val="2"/>
          <w:sz w:val="24"/>
          <w:szCs w:val="24"/>
        </w:rPr>
        <w:t>新型安全</w:t>
      </w:r>
      <w:r w:rsidRPr="007922A0">
        <w:rPr>
          <w:rFonts w:ascii="宋体" w:eastAsia="宋体" w:hAnsi="宋体" w:hint="eastAsia"/>
          <w:kern w:val="2"/>
          <w:sz w:val="24"/>
          <w:szCs w:val="24"/>
        </w:rPr>
        <w:t>网盘系统模型</w:t>
      </w:r>
      <w:r w:rsidR="001E6126">
        <w:rPr>
          <w:rFonts w:ascii="宋体" w:eastAsia="宋体" w:hAnsi="宋体" w:hint="eastAsia"/>
          <w:kern w:val="2"/>
          <w:sz w:val="24"/>
          <w:szCs w:val="24"/>
        </w:rPr>
        <w:t>。</w:t>
      </w:r>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19654A">
        <w:rPr>
          <w:rFonts w:ascii="宋体" w:eastAsia="宋体" w:hAnsi="宋体" w:hint="eastAsia"/>
          <w:kern w:val="2"/>
          <w:sz w:val="24"/>
          <w:szCs w:val="24"/>
        </w:rPr>
        <w:t>，</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001E6126">
        <w:rPr>
          <w:rFonts w:ascii="宋体" w:eastAsia="宋体" w:hAnsi="宋体" w:hint="eastAsia"/>
          <w:kern w:val="2"/>
          <w:sz w:val="24"/>
          <w:szCs w:val="24"/>
        </w:rPr>
        <w:t>在传输数据过程中采用了</w:t>
      </w:r>
      <w:r w:rsidR="008D3665">
        <w:rPr>
          <w:rFonts w:ascii="宋体" w:eastAsia="宋体" w:hAnsi="宋体" w:hint="eastAsia"/>
          <w:kern w:val="2"/>
          <w:sz w:val="24"/>
          <w:szCs w:val="24"/>
        </w:rPr>
        <w:t>基于UDP</w:t>
      </w:r>
      <w:r w:rsidR="001E6126">
        <w:rPr>
          <w:rFonts w:ascii="宋体" w:eastAsia="宋体" w:hAnsi="宋体" w:hint="eastAsia"/>
          <w:kern w:val="2"/>
          <w:sz w:val="24"/>
          <w:szCs w:val="24"/>
        </w:rPr>
        <w:t>传输协议设计</w:t>
      </w:r>
      <w:r w:rsidR="008D3665">
        <w:rPr>
          <w:rFonts w:ascii="宋体" w:eastAsia="宋体" w:hAnsi="宋体" w:hint="eastAsia"/>
          <w:kern w:val="2"/>
          <w:sz w:val="24"/>
          <w:szCs w:val="24"/>
        </w:rPr>
        <w:t>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w:t>
      </w:r>
      <w:r w:rsidR="001E6126">
        <w:rPr>
          <w:rFonts w:ascii="宋体" w:eastAsia="宋体" w:hAnsi="宋体" w:hint="eastAsia"/>
          <w:kern w:val="2"/>
          <w:sz w:val="24"/>
          <w:szCs w:val="24"/>
        </w:rPr>
        <w:t>。</w:t>
      </w:r>
      <w:r w:rsidR="008D3665">
        <w:rPr>
          <w:rFonts w:ascii="宋体" w:eastAsia="宋体" w:hAnsi="宋体" w:hint="eastAsia"/>
          <w:kern w:val="2"/>
          <w:sz w:val="24"/>
          <w:szCs w:val="24"/>
        </w:rPr>
        <w:t>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w:t>
      </w:r>
      <w:r w:rsidR="001E6126">
        <w:rPr>
          <w:rFonts w:ascii="宋体" w:eastAsia="宋体" w:hAnsi="宋体" w:hint="eastAsia"/>
          <w:kern w:val="2"/>
          <w:sz w:val="24"/>
          <w:szCs w:val="24"/>
        </w:rPr>
        <w:t>以及</w:t>
      </w:r>
      <w:r w:rsidRPr="007922A0">
        <w:rPr>
          <w:rFonts w:ascii="宋体" w:eastAsia="宋体" w:hAnsi="宋体" w:hint="eastAsia"/>
          <w:kern w:val="2"/>
          <w:sz w:val="24"/>
          <w:szCs w:val="24"/>
        </w:rPr>
        <w:t>后续对文件片</w:t>
      </w:r>
      <w:r w:rsidR="001E6126">
        <w:rPr>
          <w:rFonts w:ascii="宋体" w:eastAsia="宋体" w:hAnsi="宋体" w:hint="eastAsia"/>
          <w:kern w:val="2"/>
          <w:sz w:val="24"/>
          <w:szCs w:val="24"/>
        </w:rPr>
        <w:t>的</w:t>
      </w:r>
      <w:r w:rsidRPr="007922A0">
        <w:rPr>
          <w:rFonts w:ascii="宋体" w:eastAsia="宋体" w:hAnsi="宋体" w:hint="eastAsia"/>
          <w:kern w:val="2"/>
          <w:sz w:val="24"/>
          <w:szCs w:val="24"/>
        </w:rPr>
        <w:t>校验更是确保文件传输过程</w:t>
      </w:r>
      <w:r w:rsidR="0019654A">
        <w:rPr>
          <w:rFonts w:ascii="宋体" w:eastAsia="宋体" w:hAnsi="宋体" w:hint="eastAsia"/>
          <w:kern w:val="2"/>
          <w:sz w:val="24"/>
          <w:szCs w:val="24"/>
        </w:rPr>
        <w:t>中</w:t>
      </w:r>
      <w:r w:rsidRPr="007922A0">
        <w:rPr>
          <w:rFonts w:ascii="宋体" w:eastAsia="宋体" w:hAnsi="宋体" w:hint="eastAsia"/>
          <w:kern w:val="2"/>
          <w:sz w:val="24"/>
          <w:szCs w:val="24"/>
        </w:rPr>
        <w:t>的安全</w:t>
      </w:r>
      <w:r w:rsidR="001E6126">
        <w:rPr>
          <w:rFonts w:ascii="宋体" w:eastAsia="宋体" w:hAnsi="宋体" w:hint="eastAsia"/>
          <w:kern w:val="2"/>
          <w:sz w:val="24"/>
          <w:szCs w:val="24"/>
        </w:rPr>
        <w:t>性</w:t>
      </w:r>
      <w:r w:rsidRPr="007922A0">
        <w:rPr>
          <w:rFonts w:ascii="宋体" w:eastAsia="宋体" w:hAnsi="宋体" w:hint="eastAsia"/>
          <w:kern w:val="2"/>
          <w:sz w:val="24"/>
          <w:szCs w:val="24"/>
        </w:rPr>
        <w:t>与完整</w:t>
      </w:r>
      <w:r w:rsidR="001E6126">
        <w:rPr>
          <w:rFonts w:ascii="宋体" w:eastAsia="宋体" w:hAnsi="宋体" w:hint="eastAsia"/>
          <w:kern w:val="2"/>
          <w:sz w:val="24"/>
          <w:szCs w:val="24"/>
        </w:rPr>
        <w:t>性。采用新型传输协议，</w:t>
      </w:r>
      <w:r w:rsidR="0037261A">
        <w:rPr>
          <w:rFonts w:ascii="宋体" w:eastAsia="宋体" w:hAnsi="宋体" w:hint="eastAsia"/>
          <w:kern w:val="2"/>
          <w:sz w:val="24"/>
          <w:szCs w:val="24"/>
        </w:rPr>
        <w:t>传输</w:t>
      </w:r>
      <w:r w:rsidR="007E5BAA">
        <w:rPr>
          <w:rFonts w:ascii="宋体" w:eastAsia="宋体" w:hAnsi="宋体" w:hint="eastAsia"/>
          <w:kern w:val="2"/>
          <w:sz w:val="24"/>
          <w:szCs w:val="24"/>
        </w:rPr>
        <w:t>文件的</w:t>
      </w:r>
      <w:r w:rsidR="0037261A">
        <w:rPr>
          <w:rFonts w:ascii="宋体" w:eastAsia="宋体" w:hAnsi="宋体" w:hint="eastAsia"/>
          <w:kern w:val="2"/>
          <w:sz w:val="24"/>
          <w:szCs w:val="24"/>
        </w:rPr>
        <w:t>速度</w:t>
      </w:r>
      <w:r w:rsidR="007E5BAA">
        <w:rPr>
          <w:rFonts w:ascii="宋体" w:eastAsia="宋体" w:hAnsi="宋体" w:hint="eastAsia"/>
          <w:kern w:val="2"/>
          <w:sz w:val="24"/>
          <w:szCs w:val="24"/>
        </w:rPr>
        <w:t>在控制上更具有灵活性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7E5BAA">
        <w:rPr>
          <w:rFonts w:ascii="宋体" w:eastAsia="宋体" w:hAnsi="宋体" w:hint="eastAsia"/>
          <w:kern w:val="2"/>
          <w:sz w:val="24"/>
          <w:szCs w:val="24"/>
        </w:rPr>
        <w:t>,</w:t>
      </w:r>
      <w:r w:rsidR="008D3665">
        <w:rPr>
          <w:rFonts w:ascii="宋体" w:eastAsia="宋体" w:hAnsi="宋体" w:hint="eastAsia"/>
          <w:kern w:val="2"/>
          <w:sz w:val="24"/>
          <w:szCs w:val="24"/>
        </w:rPr>
        <w:t>实现对用户加密数据的检索，</w:t>
      </w:r>
      <w:r w:rsidR="007E5BAA">
        <w:rPr>
          <w:rFonts w:ascii="宋体" w:eastAsia="宋体" w:hAnsi="宋体" w:hint="eastAsia"/>
          <w:kern w:val="2"/>
          <w:sz w:val="24"/>
          <w:szCs w:val="24"/>
        </w:rPr>
        <w:t>进</w:t>
      </w:r>
      <w:r w:rsidR="008D3665">
        <w:rPr>
          <w:rFonts w:ascii="宋体" w:eastAsia="宋体" w:hAnsi="宋体" w:hint="eastAsia"/>
          <w:kern w:val="2"/>
          <w:sz w:val="24"/>
          <w:szCs w:val="24"/>
        </w:rPr>
        <w:t>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w:t>
      </w:r>
      <w:r w:rsidRPr="007922A0">
        <w:rPr>
          <w:rFonts w:ascii="宋体" w:eastAsia="宋体" w:hAnsi="宋体" w:hint="eastAsia"/>
          <w:kern w:val="2"/>
          <w:sz w:val="24"/>
          <w:szCs w:val="24"/>
        </w:rPr>
        <w:t>文件</w:t>
      </w:r>
      <w:r w:rsidR="007E5BAA">
        <w:rPr>
          <w:rFonts w:ascii="宋体" w:eastAsia="宋体" w:hAnsi="宋体" w:hint="eastAsia"/>
          <w:kern w:val="2"/>
          <w:sz w:val="24"/>
          <w:szCs w:val="24"/>
        </w:rPr>
        <w:t>,</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w:t>
      </w:r>
      <w:r w:rsidR="007E5BAA">
        <w:rPr>
          <w:rFonts w:ascii="宋体" w:eastAsia="宋体" w:hAnsi="宋体" w:hint="eastAsia"/>
          <w:kern w:val="2"/>
          <w:sz w:val="24"/>
          <w:szCs w:val="24"/>
        </w:rPr>
        <w:t>。</w:t>
      </w:r>
      <w:r w:rsidRPr="007922A0">
        <w:rPr>
          <w:rFonts w:ascii="宋体" w:eastAsia="宋体" w:hAnsi="宋体" w:hint="eastAsia"/>
          <w:kern w:val="2"/>
          <w:sz w:val="24"/>
          <w:szCs w:val="24"/>
        </w:rPr>
        <w:t>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B653A" w:rsidRPr="004B653A" w:rsidRDefault="004B653A" w:rsidP="004B653A">
      <w:pPr>
        <w:spacing w:line="360" w:lineRule="auto"/>
        <w:ind w:firstLineChars="150" w:firstLine="360"/>
        <w:rPr>
          <w:rFonts w:ascii="宋体" w:eastAsia="宋体" w:hAnsi="宋体"/>
          <w:kern w:val="2"/>
          <w:sz w:val="24"/>
          <w:szCs w:val="24"/>
        </w:rPr>
      </w:pPr>
      <w:r>
        <w:rPr>
          <w:rFonts w:ascii="宋体" w:eastAsia="宋体" w:hAnsi="宋体"/>
          <w:kern w:val="2"/>
          <w:sz w:val="24"/>
          <w:szCs w:val="24"/>
        </w:rPr>
        <w:t>1</w:t>
      </w:r>
      <w:r>
        <w:rPr>
          <w:rFonts w:ascii="宋体" w:eastAsia="宋体" w:hAnsi="宋体" w:hint="eastAsia"/>
          <w:kern w:val="2"/>
          <w:sz w:val="24"/>
          <w:szCs w:val="24"/>
        </w:rPr>
        <w:t>、基于U</w:t>
      </w:r>
      <w:r>
        <w:rPr>
          <w:rFonts w:ascii="宋体" w:eastAsia="宋体" w:hAnsi="宋体"/>
          <w:kern w:val="2"/>
          <w:sz w:val="24"/>
          <w:szCs w:val="24"/>
        </w:rPr>
        <w:t>DP</w:t>
      </w:r>
      <w:r w:rsidR="00AB5E94">
        <w:rPr>
          <w:rFonts w:ascii="宋体" w:eastAsia="宋体" w:hAnsi="宋体" w:hint="eastAsia"/>
          <w:kern w:val="2"/>
          <w:sz w:val="24"/>
          <w:szCs w:val="24"/>
        </w:rPr>
        <w:t>的</w:t>
      </w:r>
      <w:r>
        <w:rPr>
          <w:rFonts w:ascii="宋体" w:eastAsia="宋体" w:hAnsi="宋体" w:hint="eastAsia"/>
          <w:kern w:val="2"/>
          <w:sz w:val="24"/>
          <w:szCs w:val="24"/>
        </w:rPr>
        <w:t>可靠传输协议设计</w:t>
      </w:r>
    </w:p>
    <w:p w:rsidR="004A3A6C" w:rsidRPr="007922A0"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将加密搜索</w:t>
      </w:r>
      <w:r w:rsidR="00AB5E94">
        <w:rPr>
          <w:rFonts w:ascii="宋体" w:eastAsia="宋体" w:hAnsi="宋体" w:hint="eastAsia"/>
          <w:kern w:val="2"/>
          <w:sz w:val="24"/>
          <w:szCs w:val="24"/>
        </w:rPr>
        <w:t>概念</w:t>
      </w:r>
      <w:r w:rsidR="00ED7AC7" w:rsidRPr="007922A0">
        <w:rPr>
          <w:rFonts w:ascii="宋体" w:eastAsia="宋体" w:hAnsi="宋体" w:hint="eastAsia"/>
          <w:kern w:val="2"/>
          <w:sz w:val="24"/>
          <w:szCs w:val="24"/>
        </w:rPr>
        <w:t>引入到</w:t>
      </w:r>
      <w:r w:rsidR="00AB5E94">
        <w:rPr>
          <w:rFonts w:ascii="宋体" w:eastAsia="宋体" w:hAnsi="宋体" w:hint="eastAsia"/>
          <w:kern w:val="2"/>
          <w:sz w:val="24"/>
          <w:szCs w:val="24"/>
        </w:rPr>
        <w:t>新型安全</w:t>
      </w:r>
      <w:r w:rsidR="00ED7AC7" w:rsidRPr="007922A0">
        <w:rPr>
          <w:rFonts w:ascii="宋体" w:eastAsia="宋体" w:hAnsi="宋体" w:hint="eastAsia"/>
          <w:kern w:val="2"/>
          <w:sz w:val="24"/>
          <w:szCs w:val="24"/>
        </w:rPr>
        <w:t>网盘系统中，并实现该系统</w:t>
      </w:r>
    </w:p>
    <w:p w:rsidR="00ED7AC7"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3</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5E7B61" w:rsidRPr="007922A0" w:rsidRDefault="005E7B61" w:rsidP="00DA38E5">
      <w:pPr>
        <w:spacing w:line="360" w:lineRule="auto"/>
        <w:rPr>
          <w:rFonts w:ascii="宋体" w:eastAsia="宋体" w:hAnsi="宋体"/>
          <w:kern w:val="2"/>
          <w:sz w:val="24"/>
          <w:szCs w:val="24"/>
        </w:rPr>
      </w:pP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5E7B61" w:rsidRPr="005E7B61" w:rsidRDefault="005E7B61" w:rsidP="005E7B61">
      <w:pPr>
        <w:spacing w:line="360" w:lineRule="auto"/>
        <w:rPr>
          <w:rFonts w:ascii="宋体" w:eastAsia="宋体" w:hAnsi="宋体"/>
          <w:b/>
        </w:rPr>
      </w:pPr>
      <w:r w:rsidRPr="005E7B61">
        <w:rPr>
          <w:rFonts w:ascii="宋体" w:eastAsia="宋体" w:hAnsi="宋体" w:hint="eastAsia"/>
          <w:b/>
        </w:rPr>
        <w:t>1.</w:t>
      </w:r>
      <w:r w:rsidRPr="005E7B61">
        <w:rPr>
          <w:rFonts w:ascii="宋体" w:eastAsia="宋体" w:hAnsi="宋体"/>
          <w:b/>
        </w:rPr>
        <w:t>1</w:t>
      </w:r>
      <w:r w:rsidRPr="005E7B61">
        <w:rPr>
          <w:rFonts w:ascii="宋体" w:eastAsia="宋体" w:hAnsi="宋体" w:hint="eastAsia"/>
          <w:b/>
        </w:rPr>
        <w:t>.</w:t>
      </w:r>
      <w:r w:rsidRPr="005E7B61">
        <w:rPr>
          <w:rFonts w:ascii="宋体" w:eastAsia="宋体" w:hAnsi="宋体"/>
          <w:b/>
        </w:rPr>
        <w:t>1</w:t>
      </w:r>
      <w:proofErr w:type="gramStart"/>
      <w:r w:rsidRPr="005E7B61">
        <w:rPr>
          <w:rFonts w:ascii="宋体" w:eastAsia="宋体" w:hAnsi="宋体" w:hint="eastAsia"/>
          <w:b/>
        </w:rPr>
        <w:t>传统网盘</w:t>
      </w:r>
      <w:proofErr w:type="gramEnd"/>
      <w:r w:rsidRPr="005E7B61">
        <w:rPr>
          <w:rFonts w:ascii="宋体" w:eastAsia="宋体" w:hAnsi="宋体" w:hint="eastAsia"/>
          <w:b/>
        </w:rPr>
        <w:t>系统架构设计</w:t>
      </w:r>
    </w:p>
    <w:p w:rsidR="005E7B61" w:rsidRDefault="005E7B61" w:rsidP="005E7B61">
      <w:pPr>
        <w:spacing w:line="360" w:lineRule="auto"/>
        <w:rPr>
          <w:rFonts w:ascii="宋体" w:eastAsia="宋体" w:hAnsi="宋体"/>
          <w:kern w:val="2"/>
          <w:sz w:val="24"/>
          <w:szCs w:val="24"/>
        </w:rPr>
      </w:pPr>
      <w:r>
        <w:rPr>
          <w:rFonts w:ascii="宋体" w:eastAsia="宋体" w:hAnsi="宋体"/>
          <w:kern w:val="2"/>
          <w:sz w:val="24"/>
          <w:szCs w:val="24"/>
        </w:rPr>
        <w:tab/>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系统设计架构图如下</w:t>
      </w:r>
    </w:p>
    <w:p w:rsidR="005E7B61" w:rsidRDefault="0019654A" w:rsidP="00DA38E5">
      <w:pPr>
        <w:spacing w:line="360" w:lineRule="auto"/>
        <w:ind w:firstLineChars="150" w:firstLine="315"/>
      </w:pPr>
      <w:r>
        <w:object w:dxaOrig="13609"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05pt;height:231.95pt" o:ole="">
            <v:imagedata r:id="rId9" o:title=""/>
          </v:shape>
          <o:OLEObject Type="Embed" ProgID="Visio.Drawing.15" ShapeID="_x0000_i1025" DrawAspect="Content" ObjectID="_1618893562" r:id="rId10"/>
        </w:object>
      </w:r>
    </w:p>
    <w:p w:rsidR="005E7B61" w:rsidRPr="005E7B61" w:rsidRDefault="005E7B61" w:rsidP="00DA38E5">
      <w:pPr>
        <w:spacing w:line="360" w:lineRule="auto"/>
        <w:ind w:firstLineChars="150" w:firstLine="315"/>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5E7B61" w:rsidRPr="005E7B61" w:rsidRDefault="005E7B61" w:rsidP="00DA38E5">
      <w:pPr>
        <w:spacing w:line="360" w:lineRule="auto"/>
        <w:ind w:firstLineChars="150" w:firstLine="360"/>
        <w:rPr>
          <w:rFonts w:ascii="宋体" w:eastAsia="宋体" w:hAnsi="宋体"/>
          <w:kern w:val="2"/>
          <w:sz w:val="24"/>
          <w:szCs w:val="24"/>
        </w:rPr>
      </w:pPr>
      <w:r w:rsidRPr="006A5527">
        <w:rPr>
          <w:rFonts w:ascii="宋体" w:eastAsia="宋体" w:hAnsi="宋体" w:hint="eastAsia"/>
          <w:kern w:val="2"/>
          <w:sz w:val="24"/>
          <w:szCs w:val="24"/>
        </w:rPr>
        <w:t>传统网盘</w:t>
      </w:r>
      <w:r w:rsidR="006A5527">
        <w:rPr>
          <w:rFonts w:ascii="宋体" w:eastAsia="宋体" w:hAnsi="宋体" w:hint="eastAsia"/>
          <w:kern w:val="2"/>
          <w:sz w:val="24"/>
          <w:szCs w:val="24"/>
        </w:rPr>
        <w:t>系统</w:t>
      </w:r>
      <w:r w:rsidR="006A5527" w:rsidRPr="006A5527">
        <w:rPr>
          <w:rFonts w:ascii="宋体" w:eastAsia="宋体" w:hAnsi="宋体" w:hint="eastAsia"/>
          <w:kern w:val="2"/>
          <w:sz w:val="24"/>
          <w:szCs w:val="24"/>
        </w:rPr>
        <w:t>架构</w:t>
      </w:r>
      <w:r w:rsidR="006A5527">
        <w:rPr>
          <w:rFonts w:ascii="宋体" w:eastAsia="宋体" w:hAnsi="宋体" w:hint="eastAsia"/>
          <w:kern w:val="2"/>
          <w:sz w:val="24"/>
          <w:szCs w:val="24"/>
        </w:rPr>
        <w:t>概念</w:t>
      </w:r>
      <w:r w:rsidRPr="006A5527">
        <w:rPr>
          <w:rFonts w:ascii="宋体" w:eastAsia="宋体" w:hAnsi="宋体" w:hint="eastAsia"/>
          <w:kern w:val="2"/>
          <w:sz w:val="24"/>
          <w:szCs w:val="24"/>
        </w:rPr>
        <w:t>如图1.</w:t>
      </w:r>
      <w:r w:rsidRPr="006A5527">
        <w:rPr>
          <w:rFonts w:ascii="宋体" w:eastAsia="宋体" w:hAnsi="宋体"/>
          <w:kern w:val="2"/>
          <w:sz w:val="24"/>
          <w:szCs w:val="24"/>
        </w:rPr>
        <w:t>1</w:t>
      </w:r>
      <w:r w:rsidR="00D13428" w:rsidRPr="006A5527">
        <w:rPr>
          <w:rFonts w:ascii="宋体" w:eastAsia="宋体" w:hAnsi="宋体" w:hint="eastAsia"/>
          <w:kern w:val="2"/>
          <w:sz w:val="24"/>
          <w:szCs w:val="24"/>
        </w:rPr>
        <w:t>所示。</w:t>
      </w:r>
      <w:r w:rsidR="006A5527">
        <w:rPr>
          <w:rFonts w:ascii="宋体" w:eastAsia="宋体" w:hAnsi="宋体" w:hint="eastAsia"/>
          <w:kern w:val="2"/>
          <w:sz w:val="24"/>
          <w:szCs w:val="24"/>
        </w:rPr>
        <w:t>网盘的设计分为服务端和客户端。</w:t>
      </w:r>
      <w:r w:rsidR="00D13428" w:rsidRPr="006A5527">
        <w:rPr>
          <w:rFonts w:ascii="宋体" w:eastAsia="宋体" w:hAnsi="宋体" w:hint="eastAsia"/>
          <w:kern w:val="2"/>
          <w:sz w:val="24"/>
          <w:szCs w:val="24"/>
        </w:rPr>
        <w:t>在客户端方面，</w:t>
      </w:r>
      <w:r w:rsidRPr="006A5527">
        <w:rPr>
          <w:rFonts w:ascii="宋体" w:eastAsia="宋体" w:hAnsi="宋体" w:hint="eastAsia"/>
          <w:kern w:val="2"/>
          <w:sz w:val="24"/>
          <w:szCs w:val="24"/>
        </w:rPr>
        <w:t>用户通过无线/有线</w:t>
      </w:r>
      <w:r w:rsidR="00CB1A69" w:rsidRPr="006A5527">
        <w:rPr>
          <w:rFonts w:ascii="宋体" w:eastAsia="宋体" w:hAnsi="宋体" w:hint="eastAsia"/>
          <w:kern w:val="2"/>
          <w:sz w:val="24"/>
          <w:szCs w:val="24"/>
        </w:rPr>
        <w:t>方式连接到</w:t>
      </w:r>
      <w:r w:rsidR="00D13428" w:rsidRPr="006A5527">
        <w:rPr>
          <w:rFonts w:ascii="宋体" w:eastAsia="宋体" w:hAnsi="宋体" w:hint="eastAsia"/>
          <w:kern w:val="2"/>
          <w:sz w:val="24"/>
          <w:szCs w:val="24"/>
        </w:rPr>
        <w:t>互联网，然后</w:t>
      </w:r>
      <w:r w:rsidR="00CB1A69" w:rsidRPr="006A5527">
        <w:rPr>
          <w:rFonts w:ascii="宋体" w:eastAsia="宋体" w:hAnsi="宋体" w:hint="eastAsia"/>
          <w:kern w:val="2"/>
          <w:sz w:val="24"/>
          <w:szCs w:val="24"/>
        </w:rPr>
        <w:t>通过相应的</w:t>
      </w:r>
      <w:r w:rsidR="00D13428" w:rsidRPr="006A5527">
        <w:rPr>
          <w:rFonts w:ascii="宋体" w:eastAsia="宋体" w:hAnsi="宋体" w:hint="eastAsia"/>
          <w:kern w:val="2"/>
          <w:sz w:val="24"/>
          <w:szCs w:val="24"/>
        </w:rPr>
        <w:t>客户端</w:t>
      </w:r>
      <w:r w:rsidR="00CB1A69" w:rsidRPr="006A5527">
        <w:rPr>
          <w:rFonts w:ascii="宋体" w:eastAsia="宋体" w:hAnsi="宋体" w:hint="eastAsia"/>
          <w:kern w:val="2"/>
          <w:sz w:val="24"/>
          <w:szCs w:val="24"/>
        </w:rPr>
        <w:t>或者浏览器方式登录</w:t>
      </w:r>
      <w:r w:rsidR="00727AEA" w:rsidRPr="006A5527">
        <w:rPr>
          <w:rFonts w:ascii="宋体" w:eastAsia="宋体" w:hAnsi="宋体" w:hint="eastAsia"/>
          <w:kern w:val="2"/>
          <w:sz w:val="24"/>
          <w:szCs w:val="24"/>
        </w:rPr>
        <w:t>系统</w:t>
      </w:r>
      <w:r w:rsidR="00D13428" w:rsidRPr="006A5527">
        <w:rPr>
          <w:rFonts w:ascii="宋体" w:eastAsia="宋体" w:hAnsi="宋体" w:hint="eastAsia"/>
          <w:kern w:val="2"/>
          <w:sz w:val="24"/>
          <w:szCs w:val="24"/>
        </w:rPr>
        <w:t>。客户端/浏览器会提供一系列交互界面，用户通过客户端</w:t>
      </w:r>
      <w:r w:rsidR="006A5527">
        <w:rPr>
          <w:rFonts w:ascii="宋体" w:eastAsia="宋体" w:hAnsi="宋体" w:hint="eastAsia"/>
          <w:kern w:val="2"/>
          <w:sz w:val="24"/>
          <w:szCs w:val="24"/>
        </w:rPr>
        <w:t>交互</w:t>
      </w:r>
      <w:r w:rsidR="00D13428" w:rsidRPr="006A5527">
        <w:rPr>
          <w:rFonts w:ascii="宋体" w:eastAsia="宋体" w:hAnsi="宋体" w:hint="eastAsia"/>
          <w:kern w:val="2"/>
          <w:sz w:val="24"/>
          <w:szCs w:val="24"/>
        </w:rPr>
        <w:t>界面</w:t>
      </w:r>
      <w:r w:rsidR="00727AEA" w:rsidRPr="006A5527">
        <w:rPr>
          <w:rFonts w:ascii="宋体" w:eastAsia="宋体" w:hAnsi="宋体" w:hint="eastAsia"/>
          <w:kern w:val="2"/>
          <w:sz w:val="24"/>
          <w:szCs w:val="24"/>
        </w:rPr>
        <w:t>可以</w:t>
      </w:r>
      <w:r w:rsidR="00CB1A69" w:rsidRPr="006A5527">
        <w:rPr>
          <w:rFonts w:ascii="宋体" w:eastAsia="宋体" w:hAnsi="宋体" w:hint="eastAsia"/>
          <w:kern w:val="2"/>
          <w:sz w:val="24"/>
          <w:szCs w:val="24"/>
        </w:rPr>
        <w:t>对自己网盘内的文件进行一系列操作。</w:t>
      </w:r>
      <w:r w:rsidR="00D13428" w:rsidRPr="006A5527">
        <w:rPr>
          <w:rFonts w:ascii="宋体" w:eastAsia="宋体" w:hAnsi="宋体" w:hint="eastAsia"/>
          <w:kern w:val="2"/>
          <w:sz w:val="24"/>
          <w:szCs w:val="24"/>
        </w:rPr>
        <w:t>至于服务器方面，服务商通常会使用数据库进行身份认证，然后通过接口服务器用于接受来自客户端的请求</w:t>
      </w:r>
      <w:r w:rsidR="006A5527">
        <w:rPr>
          <w:rFonts w:ascii="宋体" w:eastAsia="宋体" w:hAnsi="宋体" w:hint="eastAsia"/>
          <w:kern w:val="2"/>
          <w:sz w:val="24"/>
          <w:szCs w:val="24"/>
        </w:rPr>
        <w:t>。</w:t>
      </w:r>
      <w:r w:rsidR="00D13428" w:rsidRPr="006A5527">
        <w:rPr>
          <w:rFonts w:ascii="宋体" w:eastAsia="宋体" w:hAnsi="宋体" w:hint="eastAsia"/>
          <w:kern w:val="2"/>
          <w:sz w:val="24"/>
          <w:szCs w:val="24"/>
        </w:rPr>
        <w:t>根据不同请求</w:t>
      </w:r>
      <w:r w:rsidR="00133C8F" w:rsidRPr="006A5527">
        <w:rPr>
          <w:rFonts w:ascii="宋体" w:eastAsia="宋体" w:hAnsi="宋体" w:hint="eastAsia"/>
          <w:kern w:val="2"/>
          <w:sz w:val="24"/>
          <w:szCs w:val="24"/>
        </w:rPr>
        <w:t>，</w:t>
      </w:r>
      <w:r w:rsidR="00D13428" w:rsidRPr="006A5527">
        <w:rPr>
          <w:rFonts w:ascii="宋体" w:eastAsia="宋体" w:hAnsi="宋体" w:hint="eastAsia"/>
          <w:kern w:val="2"/>
          <w:sz w:val="24"/>
          <w:szCs w:val="24"/>
        </w:rPr>
        <w:t>服务端会调用不同的服务器完成各项操作</w:t>
      </w:r>
      <w:r w:rsidR="006A5527">
        <w:rPr>
          <w:rFonts w:ascii="宋体" w:eastAsia="宋体" w:hAnsi="宋体" w:hint="eastAsia"/>
          <w:kern w:val="2"/>
          <w:sz w:val="24"/>
          <w:szCs w:val="24"/>
        </w:rPr>
        <w:t>然后将数据返回给客户端</w:t>
      </w:r>
      <w:r w:rsidR="00D13428" w:rsidRPr="006A5527">
        <w:rPr>
          <w:rFonts w:ascii="宋体" w:eastAsia="宋体" w:hAnsi="宋体" w:hint="eastAsia"/>
          <w:kern w:val="2"/>
          <w:sz w:val="24"/>
          <w:szCs w:val="24"/>
        </w:rPr>
        <w:t>。</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00133C8F">
        <w:rPr>
          <w:rFonts w:ascii="宋体" w:eastAsia="宋体" w:hAnsi="宋体"/>
          <w:b/>
        </w:rPr>
        <w:t>2</w:t>
      </w:r>
      <w:r w:rsidRPr="00463EB3">
        <w:rPr>
          <w:rFonts w:ascii="宋体" w:eastAsia="宋体" w:hAnsi="宋体" w:hint="eastAsia"/>
          <w:b/>
        </w:rPr>
        <w:t>威胁模型</w:t>
      </w:r>
    </w:p>
    <w:p w:rsidR="002157F0" w:rsidRDefault="002E7B01" w:rsidP="009329A9">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通过对传统的网盘系统架构进行分析，</w:t>
      </w:r>
      <w:r w:rsidR="00133C8F">
        <w:rPr>
          <w:rFonts w:ascii="宋体" w:eastAsia="宋体" w:hAnsi="宋体" w:hint="eastAsia"/>
          <w:kern w:val="2"/>
          <w:sz w:val="24"/>
          <w:szCs w:val="24"/>
        </w:rPr>
        <w:t>结合我们之前对于</w:t>
      </w:r>
      <w:del w:id="161" w:author="WANG JINFAN" w:date="2019-05-08T14:31:00Z">
        <w:r w:rsidR="00133C8F" w:rsidDel="00AC4296">
          <w:rPr>
            <w:rFonts w:ascii="宋体" w:eastAsia="宋体" w:hAnsi="宋体" w:hint="eastAsia"/>
            <w:kern w:val="2"/>
            <w:sz w:val="24"/>
            <w:szCs w:val="24"/>
          </w:rPr>
          <w:delText>网盘软件</w:delText>
        </w:r>
      </w:del>
      <w:ins w:id="162" w:author="WANG JINFAN" w:date="2019-05-08T14:31:00Z">
        <w:r w:rsidR="00AC4296">
          <w:rPr>
            <w:rFonts w:ascii="宋体" w:eastAsia="宋体" w:hAnsi="宋体" w:hint="eastAsia"/>
            <w:kern w:val="2"/>
            <w:sz w:val="24"/>
            <w:szCs w:val="24"/>
          </w:rPr>
          <w:t>网盘应用服务</w:t>
        </w:r>
      </w:ins>
      <w:r w:rsidR="00133C8F">
        <w:rPr>
          <w:rFonts w:ascii="宋体" w:eastAsia="宋体" w:hAnsi="宋体" w:hint="eastAsia"/>
          <w:kern w:val="2"/>
          <w:sz w:val="24"/>
          <w:szCs w:val="24"/>
        </w:rPr>
        <w:t>中安全和隐私问题的讨论，</w:t>
      </w:r>
      <w:r w:rsidRPr="007922A0">
        <w:rPr>
          <w:rFonts w:ascii="宋体" w:eastAsia="宋体" w:hAnsi="宋体" w:hint="eastAsia"/>
          <w:kern w:val="2"/>
          <w:sz w:val="24"/>
          <w:szCs w:val="24"/>
        </w:rPr>
        <w:t>我们可以看到传统网盘的安全</w:t>
      </w:r>
      <w:r w:rsidR="00BC2B0E">
        <w:rPr>
          <w:rFonts w:ascii="宋体" w:eastAsia="宋体" w:hAnsi="宋体" w:hint="eastAsia"/>
          <w:kern w:val="2"/>
          <w:sz w:val="24"/>
          <w:szCs w:val="24"/>
        </w:rPr>
        <w:t>漏洞</w:t>
      </w:r>
      <w:r w:rsidR="006A5527">
        <w:rPr>
          <w:rFonts w:ascii="宋体" w:eastAsia="宋体" w:hAnsi="宋体" w:hint="eastAsia"/>
          <w:kern w:val="2"/>
          <w:sz w:val="24"/>
          <w:szCs w:val="24"/>
        </w:rPr>
        <w:t>。</w:t>
      </w:r>
      <w:r w:rsidRPr="007922A0">
        <w:rPr>
          <w:rFonts w:ascii="宋体" w:eastAsia="宋体" w:hAnsi="宋体" w:hint="eastAsia"/>
          <w:kern w:val="2"/>
          <w:sz w:val="24"/>
          <w:szCs w:val="24"/>
        </w:rPr>
        <w:t>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，接下来我们针对网盘客户端的一系列操作进行安全分析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9329A9" w:rsidRPr="007922A0" w:rsidRDefault="009329A9" w:rsidP="009329A9">
      <w:pPr>
        <w:spacing w:line="360" w:lineRule="auto"/>
        <w:ind w:firstLineChars="150" w:firstLine="360"/>
        <w:rPr>
          <w:rFonts w:ascii="宋体" w:eastAsia="宋体" w:hAnsi="宋体"/>
          <w:kern w:val="2"/>
          <w:sz w:val="24"/>
          <w:szCs w:val="24"/>
        </w:rPr>
      </w:pP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网盘系统设计</w:t>
      </w:r>
    </w:p>
    <w:p w:rsidR="002157F0" w:rsidRDefault="002157F0" w:rsidP="002157F0">
      <w:pPr>
        <w:spacing w:line="360" w:lineRule="auto"/>
        <w:jc w:val="cente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服务端主要</w:t>
      </w:r>
      <w:r w:rsidR="006C0B36" w:rsidRPr="007922A0">
        <w:rPr>
          <w:rFonts w:ascii="宋体" w:eastAsia="宋体" w:hAnsi="宋体" w:hint="eastAsia"/>
          <w:kern w:val="2"/>
          <w:sz w:val="24"/>
          <w:szCs w:val="24"/>
        </w:rPr>
        <w:t>功能有存储功能</w:t>
      </w:r>
      <w:r w:rsidR="008E3334">
        <w:rPr>
          <w:rFonts w:ascii="宋体" w:eastAsia="宋体" w:hAnsi="宋体" w:hint="eastAsia"/>
          <w:kern w:val="2"/>
          <w:sz w:val="24"/>
          <w:szCs w:val="24"/>
        </w:rPr>
        <w:t>、</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w:t>
      </w:r>
      <w:r w:rsidR="008E3334">
        <w:rPr>
          <w:rFonts w:ascii="宋体" w:eastAsia="宋体" w:hAnsi="宋体" w:hint="eastAsia"/>
          <w:kern w:val="2"/>
          <w:sz w:val="24"/>
          <w:szCs w:val="24"/>
        </w:rPr>
        <w:t>、</w:t>
      </w:r>
      <w:r w:rsidR="00E13B9B" w:rsidRPr="007922A0">
        <w:rPr>
          <w:rFonts w:ascii="宋体" w:eastAsia="宋体" w:hAnsi="宋体" w:hint="eastAsia"/>
          <w:kern w:val="2"/>
          <w:sz w:val="24"/>
          <w:szCs w:val="24"/>
        </w:rPr>
        <w:t>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4660CE" w:rsidRDefault="004660CE" w:rsidP="00DA38E5">
      <w:pPr>
        <w:spacing w:line="360" w:lineRule="auto"/>
        <w:ind w:firstLineChars="150" w:firstLine="360"/>
        <w:rPr>
          <w:rFonts w:ascii="宋体" w:eastAsia="宋体" w:hAnsi="宋体"/>
          <w:kern w:val="2"/>
          <w:sz w:val="24"/>
          <w:szCs w:val="24"/>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4</w:t>
      </w:r>
      <w:r w:rsidRPr="004660CE">
        <w:rPr>
          <w:rFonts w:ascii="宋体" w:eastAsia="宋体" w:hAnsi="宋体" w:hint="eastAsia"/>
          <w:b/>
        </w:rPr>
        <w:t>版本控制</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del w:id="163" w:author="WANG JINFAN" w:date="2019-05-08T14:31:00Z">
        <w:r w:rsidDel="00AC4296">
          <w:rPr>
            <w:rFonts w:cs="Times New Roman" w:hint="eastAsia"/>
            <w:kern w:val="2"/>
          </w:rPr>
          <w:delText>网盘软件</w:delText>
        </w:r>
      </w:del>
      <w:ins w:id="164" w:author="WANG JINFAN" w:date="2019-05-08T14:31:00Z">
        <w:r w:rsidR="00AC4296">
          <w:rPr>
            <w:rFonts w:cs="Times New Roman" w:hint="eastAsia"/>
            <w:kern w:val="2"/>
          </w:rPr>
          <w:t>网盘应用服务</w:t>
        </w:r>
      </w:ins>
      <w:r>
        <w:rPr>
          <w:rFonts w:cs="Times New Roman" w:hint="eastAsia"/>
          <w:kern w:val="2"/>
        </w:rPr>
        <w:t>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将某个文件或者整个网盘回溯到一个特定的时间段。而这种回溯的需求尤其在文本类文件最为常见，例如一个人修改了word文档过一段时间后发现之前修改是不合适的因此想回溯到未修改之前的版本。考虑到这种需求，我们为网盘添加了基于时间点的版本控制功能，用户可以通过备份的时间点来将网盘重置到当时的状态。</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5</w:t>
      </w:r>
      <w:r w:rsidRPr="004660CE">
        <w:rPr>
          <w:rFonts w:ascii="宋体" w:eastAsia="宋体" w:hAnsi="宋体" w:hint="eastAsia"/>
          <w:b/>
        </w:rPr>
        <w:t>可靠传输协议设计</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r>
      <w:r w:rsidR="002157F0">
        <w:rPr>
          <w:rFonts w:ascii="宋体" w:eastAsia="宋体" w:hAnsi="宋体" w:hint="eastAsia"/>
          <w:kern w:val="2"/>
          <w:sz w:val="24"/>
          <w:szCs w:val="24"/>
        </w:rPr>
        <w:t>日常所用软件在</w:t>
      </w:r>
      <w:r w:rsidR="000C596B">
        <w:rPr>
          <w:rFonts w:ascii="宋体" w:eastAsia="宋体" w:hAnsi="宋体" w:hint="eastAsia"/>
          <w:kern w:val="2"/>
          <w:sz w:val="24"/>
          <w:szCs w:val="24"/>
        </w:rPr>
        <w:t>网络中传输数据时都需要借助网络协议才能工作，常用的传输协议有U</w:t>
      </w:r>
      <w:r w:rsidR="000C596B">
        <w:rPr>
          <w:rFonts w:ascii="宋体" w:eastAsia="宋体" w:hAnsi="宋体"/>
          <w:kern w:val="2"/>
          <w:sz w:val="24"/>
          <w:szCs w:val="24"/>
        </w:rPr>
        <w:t>DP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User Datagram Protocol</w:t>
      </w:r>
      <w:r w:rsidR="000C596B">
        <w:rPr>
          <w:rFonts w:ascii="宋体" w:eastAsia="宋体" w:hAnsi="宋体" w:hint="eastAsia"/>
          <w:kern w:val="2"/>
          <w:sz w:val="24"/>
          <w:szCs w:val="24"/>
        </w:rPr>
        <w:t>）和T</w:t>
      </w:r>
      <w:r w:rsidR="000C596B">
        <w:rPr>
          <w:rFonts w:ascii="宋体" w:eastAsia="宋体" w:hAnsi="宋体"/>
          <w:kern w:val="2"/>
          <w:sz w:val="24"/>
          <w:szCs w:val="24"/>
        </w:rPr>
        <w:t>CP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Transmission Control Protocol </w:t>
      </w:r>
      <w:r w:rsidR="000C596B">
        <w:rPr>
          <w:rFonts w:ascii="宋体" w:eastAsia="宋体" w:hAnsi="宋体" w:hint="eastAsia"/>
          <w:kern w:val="2"/>
          <w:sz w:val="24"/>
          <w:szCs w:val="24"/>
        </w:rPr>
        <w:t>）。</w:t>
      </w:r>
      <w:r>
        <w:rPr>
          <w:rFonts w:ascii="宋体" w:eastAsia="宋体" w:hAnsi="宋体"/>
          <w:kern w:val="2"/>
          <w:sz w:val="24"/>
          <w:szCs w:val="24"/>
        </w:rPr>
        <w:lastRenderedPageBreak/>
        <w:t>UDP</w:t>
      </w:r>
      <w:r>
        <w:rPr>
          <w:rFonts w:ascii="宋体" w:eastAsia="宋体" w:hAnsi="宋体" w:hint="eastAsia"/>
          <w:kern w:val="2"/>
          <w:sz w:val="24"/>
          <w:szCs w:val="24"/>
        </w:rPr>
        <w:t>又名数据包传输协议，在O</w:t>
      </w:r>
      <w:r>
        <w:rPr>
          <w:rFonts w:ascii="宋体" w:eastAsia="宋体" w:hAnsi="宋体"/>
          <w:kern w:val="2"/>
          <w:sz w:val="24"/>
          <w:szCs w:val="24"/>
        </w:rPr>
        <w:t>SI</w:t>
      </w:r>
      <w:r>
        <w:rPr>
          <w:rFonts w:ascii="宋体" w:eastAsia="宋体" w:hAnsi="宋体" w:hint="eastAsia"/>
          <w:kern w:val="2"/>
          <w:sz w:val="24"/>
          <w:szCs w:val="24"/>
        </w:rPr>
        <w:t>七层网络结构模型中位于第四层-传输层，是一种无连接，面向事务的简单不可靠信息传送服务。同样位于传输层的另外一个传输协议是T</w:t>
      </w:r>
      <w:r>
        <w:rPr>
          <w:rFonts w:ascii="宋体" w:eastAsia="宋体" w:hAnsi="宋体"/>
          <w:kern w:val="2"/>
          <w:sz w:val="24"/>
          <w:szCs w:val="24"/>
        </w:rPr>
        <w:t>CP</w:t>
      </w:r>
      <w:r>
        <w:rPr>
          <w:rFonts w:ascii="宋体" w:eastAsia="宋体" w:hAnsi="宋体" w:hint="eastAsia"/>
          <w:kern w:val="2"/>
          <w:sz w:val="24"/>
          <w:szCs w:val="24"/>
        </w:rPr>
        <w:t>文件传输协议。U</w:t>
      </w:r>
      <w:r>
        <w:rPr>
          <w:rFonts w:ascii="宋体" w:eastAsia="宋体" w:hAnsi="宋体"/>
          <w:kern w:val="2"/>
          <w:sz w:val="24"/>
          <w:szCs w:val="24"/>
        </w:rPr>
        <w:t>DP</w:t>
      </w:r>
      <w:r>
        <w:rPr>
          <w:rFonts w:ascii="宋体" w:eastAsia="宋体" w:hAnsi="宋体" w:hint="eastAsia"/>
          <w:kern w:val="2"/>
          <w:sz w:val="24"/>
          <w:szCs w:val="24"/>
        </w:rPr>
        <w:t>相比较</w:t>
      </w:r>
      <w:r>
        <w:rPr>
          <w:rFonts w:ascii="宋体" w:eastAsia="宋体" w:hAnsi="宋体"/>
          <w:kern w:val="2"/>
          <w:sz w:val="24"/>
          <w:szCs w:val="24"/>
        </w:rPr>
        <w:t>TCP</w:t>
      </w:r>
      <w:r>
        <w:rPr>
          <w:rFonts w:ascii="宋体" w:eastAsia="宋体" w:hAnsi="宋体" w:hint="eastAsia"/>
          <w:kern w:val="2"/>
          <w:sz w:val="24"/>
          <w:szCs w:val="24"/>
        </w:rPr>
        <w:t>传输协议有以下特点：（1）U</w:t>
      </w:r>
      <w:r>
        <w:rPr>
          <w:rFonts w:ascii="宋体" w:eastAsia="宋体" w:hAnsi="宋体"/>
          <w:kern w:val="2"/>
          <w:sz w:val="24"/>
          <w:szCs w:val="24"/>
        </w:rPr>
        <w:t>DP</w:t>
      </w:r>
      <w:r>
        <w:rPr>
          <w:rFonts w:ascii="宋体" w:eastAsia="宋体" w:hAnsi="宋体" w:hint="eastAsia"/>
          <w:kern w:val="2"/>
          <w:sz w:val="24"/>
          <w:szCs w:val="24"/>
        </w:rPr>
        <w:t>是无连接不可靠的传输协议，</w:t>
      </w:r>
      <w:r>
        <w:rPr>
          <w:rFonts w:ascii="宋体" w:eastAsia="宋体" w:hAnsi="宋体"/>
          <w:kern w:val="2"/>
          <w:sz w:val="24"/>
          <w:szCs w:val="24"/>
        </w:rPr>
        <w:t>TCP</w:t>
      </w:r>
      <w:r>
        <w:rPr>
          <w:rFonts w:ascii="宋体" w:eastAsia="宋体" w:hAnsi="宋体" w:hint="eastAsia"/>
          <w:kern w:val="2"/>
          <w:sz w:val="24"/>
          <w:szCs w:val="24"/>
        </w:rPr>
        <w:t>是连接可靠的传输协议。（2）U</w:t>
      </w:r>
      <w:r>
        <w:rPr>
          <w:rFonts w:ascii="宋体" w:eastAsia="宋体" w:hAnsi="宋体"/>
          <w:kern w:val="2"/>
          <w:sz w:val="24"/>
          <w:szCs w:val="24"/>
        </w:rPr>
        <w:t>DP</w:t>
      </w:r>
      <w:r>
        <w:rPr>
          <w:rFonts w:ascii="宋体" w:eastAsia="宋体" w:hAnsi="宋体" w:hint="eastAsia"/>
          <w:kern w:val="2"/>
          <w:sz w:val="24"/>
          <w:szCs w:val="24"/>
        </w:rPr>
        <w:t>比T</w:t>
      </w:r>
      <w:r>
        <w:rPr>
          <w:rFonts w:ascii="宋体" w:eastAsia="宋体" w:hAnsi="宋体"/>
          <w:kern w:val="2"/>
          <w:sz w:val="24"/>
          <w:szCs w:val="24"/>
        </w:rPr>
        <w:t>CP</w:t>
      </w:r>
      <w:r>
        <w:rPr>
          <w:rFonts w:ascii="宋体" w:eastAsia="宋体" w:hAnsi="宋体" w:hint="eastAsia"/>
          <w:kern w:val="2"/>
          <w:sz w:val="24"/>
          <w:szCs w:val="24"/>
        </w:rPr>
        <w:t>更能节省处理器资源，由于无连接，U</w:t>
      </w:r>
      <w:r>
        <w:rPr>
          <w:rFonts w:ascii="宋体" w:eastAsia="宋体" w:hAnsi="宋体"/>
          <w:kern w:val="2"/>
          <w:sz w:val="24"/>
          <w:szCs w:val="24"/>
        </w:rPr>
        <w:t>DP</w:t>
      </w:r>
      <w:r>
        <w:rPr>
          <w:rFonts w:ascii="宋体" w:eastAsia="宋体" w:hAnsi="宋体" w:hint="eastAsia"/>
          <w:kern w:val="2"/>
          <w:sz w:val="24"/>
          <w:szCs w:val="24"/>
        </w:rPr>
        <w:t>在发送时候更具有灵活性。（3）U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传输过程中对于传输内容更进一层封装上我们自定义的协议内容。（4）传输速度上面，T</w:t>
      </w:r>
      <w:r>
        <w:rPr>
          <w:rFonts w:ascii="宋体" w:eastAsia="宋体" w:hAnsi="宋体"/>
          <w:kern w:val="2"/>
          <w:sz w:val="24"/>
          <w:szCs w:val="24"/>
        </w:rPr>
        <w:t>CP</w:t>
      </w:r>
      <w:r>
        <w:rPr>
          <w:rFonts w:ascii="宋体" w:eastAsia="宋体" w:hAnsi="宋体" w:hint="eastAsia"/>
          <w:kern w:val="2"/>
          <w:sz w:val="24"/>
          <w:szCs w:val="24"/>
        </w:rPr>
        <w:t>发送速度是基于当前硬件和网络环境自适应的，U</w:t>
      </w:r>
      <w:r>
        <w:rPr>
          <w:rFonts w:ascii="宋体" w:eastAsia="宋体" w:hAnsi="宋体"/>
          <w:kern w:val="2"/>
          <w:sz w:val="24"/>
          <w:szCs w:val="24"/>
        </w:rPr>
        <w:t>DP</w:t>
      </w:r>
      <w:r>
        <w:rPr>
          <w:rFonts w:ascii="宋体" w:eastAsia="宋体" w:hAnsi="宋体" w:hint="eastAsia"/>
          <w:kern w:val="2"/>
          <w:sz w:val="24"/>
          <w:szCs w:val="24"/>
        </w:rPr>
        <w:t>发送速度是可以由我们指定</w:t>
      </w:r>
      <w:r w:rsidR="000C596B">
        <w:rPr>
          <w:rFonts w:ascii="宋体" w:eastAsia="宋体" w:hAnsi="宋体" w:hint="eastAsia"/>
          <w:kern w:val="2"/>
          <w:sz w:val="24"/>
          <w:szCs w:val="24"/>
        </w:rPr>
        <w:t>。</w:t>
      </w:r>
      <w:r>
        <w:rPr>
          <w:rFonts w:ascii="宋体" w:eastAsia="宋体" w:hAnsi="宋体" w:hint="eastAsia"/>
          <w:kern w:val="2"/>
          <w:sz w:val="24"/>
          <w:szCs w:val="24"/>
        </w:rPr>
        <w:t>因此在发送速度上U</w:t>
      </w:r>
      <w:r>
        <w:rPr>
          <w:rFonts w:ascii="宋体" w:eastAsia="宋体" w:hAnsi="宋体"/>
          <w:kern w:val="2"/>
          <w:sz w:val="24"/>
          <w:szCs w:val="24"/>
        </w:rPr>
        <w:t>DP</w:t>
      </w:r>
      <w:r>
        <w:rPr>
          <w:rFonts w:ascii="宋体" w:eastAsia="宋体" w:hAnsi="宋体" w:hint="eastAsia"/>
          <w:kern w:val="2"/>
          <w:sz w:val="24"/>
          <w:szCs w:val="24"/>
        </w:rPr>
        <w:t>显然更具有可控性。</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之间的比较，新型</w:t>
      </w:r>
      <w:r w:rsidR="000C596B">
        <w:rPr>
          <w:rFonts w:ascii="宋体" w:eastAsia="宋体" w:hAnsi="宋体" w:hint="eastAsia"/>
          <w:kern w:val="2"/>
          <w:sz w:val="24"/>
          <w:szCs w:val="24"/>
        </w:rPr>
        <w:t>安全</w:t>
      </w:r>
      <w:r>
        <w:rPr>
          <w:rFonts w:ascii="宋体" w:eastAsia="宋体" w:hAnsi="宋体" w:hint="eastAsia"/>
          <w:kern w:val="2"/>
          <w:sz w:val="24"/>
          <w:szCs w:val="24"/>
        </w:rPr>
        <w:t>网盘系统采用了U</w:t>
      </w:r>
      <w:r>
        <w:rPr>
          <w:rFonts w:ascii="宋体" w:eastAsia="宋体" w:hAnsi="宋体"/>
          <w:kern w:val="2"/>
          <w:sz w:val="24"/>
          <w:szCs w:val="24"/>
        </w:rPr>
        <w:t>DP</w:t>
      </w:r>
      <w:r>
        <w:rPr>
          <w:rFonts w:ascii="宋体" w:eastAsia="宋体" w:hAnsi="宋体" w:hint="eastAsia"/>
          <w:kern w:val="2"/>
          <w:sz w:val="24"/>
          <w:szCs w:val="24"/>
        </w:rPr>
        <w:t>协议作为文件传输的选择。在U</w:t>
      </w:r>
      <w:r>
        <w:rPr>
          <w:rFonts w:ascii="宋体" w:eastAsia="宋体" w:hAnsi="宋体"/>
          <w:kern w:val="2"/>
          <w:sz w:val="24"/>
          <w:szCs w:val="24"/>
        </w:rPr>
        <w:t>DP</w:t>
      </w:r>
      <w:r w:rsidR="000C596B">
        <w:rPr>
          <w:rFonts w:ascii="宋体" w:eastAsia="宋体" w:hAnsi="宋体" w:hint="eastAsia"/>
          <w:kern w:val="2"/>
          <w:sz w:val="24"/>
          <w:szCs w:val="24"/>
        </w:rPr>
        <w:t>基础</w:t>
      </w:r>
      <w:r>
        <w:rPr>
          <w:rFonts w:ascii="宋体" w:eastAsia="宋体" w:hAnsi="宋体" w:hint="eastAsia"/>
          <w:kern w:val="2"/>
          <w:sz w:val="24"/>
          <w:szCs w:val="24"/>
        </w:rPr>
        <w:t>之上</w:t>
      </w:r>
      <w:r w:rsidR="000C596B">
        <w:rPr>
          <w:rFonts w:ascii="宋体" w:eastAsia="宋体" w:hAnsi="宋体" w:hint="eastAsia"/>
          <w:kern w:val="2"/>
          <w:sz w:val="24"/>
          <w:szCs w:val="24"/>
        </w:rPr>
        <w:t>我们</w:t>
      </w:r>
      <w:r w:rsidR="002157F0">
        <w:rPr>
          <w:rFonts w:ascii="宋体" w:eastAsia="宋体" w:hAnsi="宋体" w:hint="eastAsia"/>
          <w:kern w:val="2"/>
          <w:sz w:val="24"/>
          <w:szCs w:val="24"/>
        </w:rPr>
        <w:t>设计了安全可靠传输协议。</w:t>
      </w:r>
      <w:r>
        <w:rPr>
          <w:rFonts w:ascii="宋体" w:eastAsia="宋体" w:hAnsi="宋体" w:hint="eastAsia"/>
          <w:kern w:val="2"/>
          <w:sz w:val="24"/>
          <w:szCs w:val="24"/>
        </w:rPr>
        <w:t>借助</w:t>
      </w:r>
      <w:r w:rsidR="000C596B">
        <w:rPr>
          <w:rFonts w:ascii="宋体" w:eastAsia="宋体" w:hAnsi="宋体" w:hint="eastAsia"/>
          <w:kern w:val="2"/>
          <w:sz w:val="24"/>
          <w:szCs w:val="24"/>
        </w:rPr>
        <w:t>新</w:t>
      </w:r>
      <w:r w:rsidR="002157F0">
        <w:rPr>
          <w:rFonts w:ascii="宋体" w:eastAsia="宋体" w:hAnsi="宋体" w:hint="eastAsia"/>
          <w:kern w:val="2"/>
          <w:sz w:val="24"/>
          <w:szCs w:val="24"/>
        </w:rPr>
        <w:t>设计的协议</w:t>
      </w:r>
      <w:r>
        <w:rPr>
          <w:rFonts w:ascii="宋体" w:eastAsia="宋体" w:hAnsi="宋体" w:hint="eastAsia"/>
          <w:kern w:val="2"/>
          <w:sz w:val="24"/>
          <w:szCs w:val="24"/>
        </w:rPr>
        <w:t>，</w:t>
      </w:r>
      <w:r w:rsidR="000C596B">
        <w:rPr>
          <w:rFonts w:ascii="宋体" w:eastAsia="宋体" w:hAnsi="宋体" w:hint="eastAsia"/>
          <w:kern w:val="2"/>
          <w:sz w:val="24"/>
          <w:szCs w:val="24"/>
        </w:rPr>
        <w:t>新的安全网盘系统</w:t>
      </w:r>
      <w:r w:rsidR="002157F0">
        <w:rPr>
          <w:rFonts w:ascii="宋体" w:eastAsia="宋体" w:hAnsi="宋体" w:hint="eastAsia"/>
          <w:kern w:val="2"/>
          <w:sz w:val="24"/>
          <w:szCs w:val="24"/>
        </w:rPr>
        <w:t>可以</w:t>
      </w:r>
      <w:r>
        <w:rPr>
          <w:rFonts w:ascii="宋体" w:eastAsia="宋体" w:hAnsi="宋体" w:hint="eastAsia"/>
          <w:kern w:val="2"/>
          <w:sz w:val="24"/>
          <w:szCs w:val="24"/>
        </w:rPr>
        <w:t>实现文件的可靠传输和加密传输。</w:t>
      </w:r>
    </w:p>
    <w:p w:rsidR="004660CE" w:rsidRPr="004660CE" w:rsidRDefault="004660CE" w:rsidP="00DA38E5">
      <w:pPr>
        <w:spacing w:line="360" w:lineRule="auto"/>
        <w:ind w:firstLineChars="150" w:firstLine="360"/>
        <w:rPr>
          <w:rFonts w:ascii="宋体" w:eastAsia="宋体" w:hAnsi="宋体"/>
          <w:kern w:val="2"/>
          <w:sz w:val="24"/>
          <w:szCs w:val="24"/>
        </w:rPr>
      </w:pP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00133C8F">
        <w:rPr>
          <w:rFonts w:ascii="宋体" w:eastAsia="宋体" w:hAnsi="宋体"/>
          <w:b/>
        </w:rPr>
        <w:t xml:space="preserve">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w:t>
      </w:r>
      <w:r w:rsidR="008E477F" w:rsidRPr="008E477F">
        <w:rPr>
          <w:rFonts w:ascii="Times New Roman" w:eastAsia="宋体" w:hAnsi="Times New Roman"/>
          <w:kern w:val="2"/>
          <w:vertAlign w:val="superscript"/>
        </w:rPr>
        <w:t>[6]</w:t>
      </w:r>
      <w:r w:rsidR="000A7748" w:rsidRPr="007922A0">
        <w:rPr>
          <w:rFonts w:ascii="宋体" w:eastAsia="宋体" w:hAnsi="宋体" w:hint="eastAsia"/>
          <w:kern w:val="2"/>
          <w:sz w:val="24"/>
          <w:szCs w:val="24"/>
        </w:rPr>
        <w:t>和非对称加密</w:t>
      </w:r>
      <w:r w:rsidR="008E477F" w:rsidRPr="008E477F">
        <w:rPr>
          <w:rFonts w:ascii="Times New Roman" w:eastAsia="宋体" w:hAnsi="Times New Roman"/>
          <w:kern w:val="2"/>
          <w:vertAlign w:val="superscript"/>
        </w:rPr>
        <w:t>[7]</w:t>
      </w:r>
      <w:r w:rsidR="000A7748" w:rsidRPr="007922A0">
        <w:rPr>
          <w:rFonts w:ascii="宋体" w:eastAsia="宋体" w:hAnsi="宋体" w:hint="eastAsia"/>
          <w:kern w:val="2"/>
          <w:sz w:val="24"/>
          <w:szCs w:val="24"/>
        </w:rPr>
        <w:t>。</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方收到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11"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2"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w:t>
      </w:r>
      <w:r w:rsidR="004128EA" w:rsidRPr="007922A0">
        <w:rPr>
          <w:rFonts w:ascii="宋体" w:eastAsia="宋体" w:hAnsi="宋体"/>
          <w:kern w:val="2"/>
          <w:sz w:val="24"/>
          <w:szCs w:val="24"/>
        </w:rPr>
        <w:lastRenderedPageBreak/>
        <w:t>局确定为</w:t>
      </w:r>
      <w:hyperlink r:id="rId13"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hyperlink r:id="rId14" w:tgtFrame="_blank" w:history="1">
        <w:r w:rsidRPr="007922A0">
          <w:rPr>
            <w:rFonts w:ascii="宋体" w:eastAsia="宋体" w:hAnsi="宋体"/>
            <w:kern w:val="2"/>
            <w:sz w:val="24"/>
            <w:szCs w:val="24"/>
          </w:rPr>
          <w:t>密码学</w:t>
        </w:r>
      </w:hyperlink>
      <w:r w:rsidRPr="007922A0">
        <w:rPr>
          <w:rFonts w:ascii="宋体" w:eastAsia="宋体" w:hAnsi="宋体"/>
          <w:kern w:val="2"/>
          <w:sz w:val="24"/>
          <w:szCs w:val="24"/>
        </w:rPr>
        <w:t>中又称Rijndael加密法，是</w:t>
      </w:r>
      <w:hyperlink r:id="rId15" w:tgtFrame="_blank" w:history="1">
        <w:r w:rsidRPr="007922A0">
          <w:rPr>
            <w:rFonts w:ascii="宋体" w:eastAsia="宋体" w:hAnsi="宋体"/>
            <w:kern w:val="2"/>
            <w:sz w:val="24"/>
            <w:szCs w:val="24"/>
          </w:rPr>
          <w:t>美国联邦政府</w:t>
        </w:r>
      </w:hyperlink>
      <w:r w:rsidRPr="007922A0">
        <w:rPr>
          <w:rFonts w:ascii="宋体" w:eastAsia="宋体" w:hAnsi="宋体"/>
          <w:kern w:val="2"/>
          <w:sz w:val="24"/>
          <w:szCs w:val="24"/>
        </w:rPr>
        <w:t>采用的一种区块加密标准。这个标准用来替代原先的</w:t>
      </w:r>
      <w:hyperlink r:id="rId16"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7"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（NIST）于2001年11月26日发布于FIPS PUB 197，并在2002年5月26日成为有效的标准。2006年，高级加密标准已然成为</w:t>
      </w:r>
      <w:hyperlink r:id="rId18"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钥和私钥。在使用不对称加密算法加密文件时，只有使用匹配的一对公钥和私钥，才能完成对明文的加密和解密过程。加密明文时采用公钥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钥，然后利用收信方的公钥来加密原文；收信方收到加密密文后，使用自己的私钥才能解密密文。显然，采用不对称加密算法，收发信双方在通信之前，收信方必须将自己早已随机生成的公钥送给发信方，而自己保留私钥。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Algorithm）是Schnorr和ElGamal签名算法的变种，被</w:t>
      </w:r>
      <w:hyperlink r:id="rId19" w:tgtFrame="_blank" w:history="1">
        <w:r w:rsidRPr="007922A0">
          <w:rPr>
            <w:rFonts w:ascii="宋体" w:eastAsia="宋体" w:hAnsi="宋体" w:hint="eastAsia"/>
            <w:kern w:val="2"/>
            <w:sz w:val="24"/>
            <w:szCs w:val="24"/>
          </w:rPr>
          <w:t>美国</w:t>
        </w:r>
      </w:hyperlink>
      <w:r w:rsidRPr="007922A0">
        <w:rPr>
          <w:rFonts w:ascii="宋体" w:eastAsia="宋体" w:hAnsi="宋体"/>
          <w:kern w:val="2"/>
          <w:sz w:val="24"/>
          <w:szCs w:val="24"/>
        </w:rPr>
        <w:t>NIST作为DSS(DigitalSignature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hyperlink r:id="rId20" w:tgtFrame="_blank" w:history="1">
        <w:r w:rsidR="009F7ABE" w:rsidRPr="007922A0">
          <w:rPr>
            <w:rFonts w:ascii="宋体" w:eastAsia="宋体" w:hAnsi="宋体"/>
            <w:kern w:val="2"/>
            <w:sz w:val="24"/>
            <w:szCs w:val="24"/>
          </w:rPr>
          <w:t>罗纳德·李维斯特</w:t>
        </w:r>
      </w:hyperlink>
      <w:r w:rsidR="009F7ABE" w:rsidRPr="007922A0">
        <w:rPr>
          <w:rFonts w:ascii="宋体" w:eastAsia="宋体" w:hAnsi="宋体"/>
          <w:kern w:val="2"/>
          <w:sz w:val="24"/>
          <w:szCs w:val="24"/>
        </w:rPr>
        <w:t>（Ron Rivest）、</w:t>
      </w:r>
      <w:hyperlink r:id="rId21" w:tgtFrame="_blank" w:history="1">
        <w:r w:rsidR="009F7ABE" w:rsidRPr="007922A0">
          <w:rPr>
            <w:rFonts w:ascii="宋体" w:eastAsia="宋体" w:hAnsi="宋体"/>
            <w:kern w:val="2"/>
            <w:sz w:val="24"/>
            <w:szCs w:val="24"/>
          </w:rPr>
          <w:t>阿迪·萨莫尔</w:t>
        </w:r>
      </w:hyperlink>
      <w:r w:rsidR="009F7ABE" w:rsidRPr="007922A0">
        <w:rPr>
          <w:rFonts w:ascii="宋体" w:eastAsia="宋体" w:hAnsi="宋体"/>
          <w:kern w:val="2"/>
          <w:sz w:val="24"/>
          <w:szCs w:val="24"/>
        </w:rPr>
        <w:t>（Adi Shamir）和</w:t>
      </w:r>
      <w:hyperlink r:id="rId22" w:tgtFrame="_blank" w:history="1">
        <w:r w:rsidR="009F7ABE" w:rsidRPr="007922A0">
          <w:rPr>
            <w:rFonts w:ascii="宋体" w:eastAsia="宋体" w:hAnsi="宋体"/>
            <w:kern w:val="2"/>
            <w:sz w:val="24"/>
            <w:szCs w:val="24"/>
          </w:rPr>
          <w:t>伦纳德·阿德曼</w:t>
        </w:r>
      </w:hyperlink>
      <w:r w:rsidR="009F7ABE" w:rsidRPr="007922A0">
        <w:rPr>
          <w:rFonts w:ascii="宋体" w:eastAsia="宋体" w:hAnsi="宋体"/>
          <w:kern w:val="2"/>
          <w:sz w:val="24"/>
          <w:szCs w:val="24"/>
        </w:rPr>
        <w:t>（Leonard Adleman）一起提出的。RSA就是他们三人姓氏开头字母拼在一起组成的。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加密搜索搜索算法优化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8E477F">
        <w:rPr>
          <w:rFonts w:ascii="Times New Roman" w:eastAsia="宋体" w:hAnsi="Times New Roman" w:hint="cs"/>
          <w:kern w:val="2"/>
          <w:vertAlign w:val="superscript"/>
        </w:rPr>
        <w:t>[</w:t>
      </w:r>
      <w:r w:rsidR="008E477F">
        <w:rPr>
          <w:rFonts w:ascii="Times New Roman" w:eastAsia="宋体" w:hAnsi="Times New Roman"/>
          <w:kern w:val="2"/>
          <w:vertAlign w:val="superscript"/>
        </w:rPr>
        <w:t>8]</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w:t>
      </w:r>
      <w:r w:rsidR="007B42C6" w:rsidRPr="007B42C6">
        <w:rPr>
          <w:rFonts w:ascii="Times New Roman" w:eastAsia="宋体" w:hAnsi="Times New Roman"/>
          <w:kern w:val="2"/>
          <w:sz w:val="24"/>
          <w:szCs w:val="24"/>
          <w:vertAlign w:val="superscript"/>
        </w:rPr>
        <w:t>[</w:t>
      </w:r>
      <w:r w:rsidR="007B42C6">
        <w:rPr>
          <w:rFonts w:ascii="Times New Roman" w:eastAsia="宋体" w:hAnsi="Times New Roman"/>
          <w:kern w:val="2"/>
          <w:sz w:val="24"/>
          <w:szCs w:val="24"/>
          <w:vertAlign w:val="superscript"/>
        </w:rPr>
        <w:t>8</w:t>
      </w:r>
      <w:r w:rsidR="007B42C6" w:rsidRPr="007B42C6">
        <w:rPr>
          <w:rFonts w:ascii="Times New Roman" w:eastAsia="宋体" w:hAnsi="Times New Roman"/>
          <w:kern w:val="2"/>
          <w:sz w:val="24"/>
          <w:szCs w:val="24"/>
          <w:vertAlign w:val="superscript"/>
        </w:rPr>
        <w:t>]</w:t>
      </w:r>
      <w:r w:rsidRPr="007922A0">
        <w:rPr>
          <w:rFonts w:ascii="宋体" w:eastAsia="宋体" w:hAnsi="宋体" w:hint="eastAsia"/>
          <w:kern w:val="2"/>
          <w:sz w:val="24"/>
          <w:szCs w:val="24"/>
        </w:rPr>
        <w:t>，分别是密钥产生（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en）、搜索凭证的生成（GenToken）、索引建立（Build</w:t>
      </w:r>
      <w:r w:rsidRPr="007922A0">
        <w:rPr>
          <w:rFonts w:ascii="宋体" w:eastAsia="宋体" w:hAnsi="宋体"/>
          <w:kern w:val="2"/>
          <w:sz w:val="24"/>
          <w:szCs w:val="24"/>
        </w:rPr>
        <w:t>Index</w:t>
      </w:r>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（1）Gen：该算法主要由数据所有者或者权威的公信机构运行，主要用来产生密钥，算法会根据输入的安全系数生成相应的密钥。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（2）Gen</w:t>
      </w:r>
      <w:r w:rsidRPr="007922A0">
        <w:rPr>
          <w:rFonts w:ascii="宋体" w:eastAsia="宋体" w:hAnsi="宋体"/>
          <w:kern w:val="2"/>
          <w:sz w:val="24"/>
          <w:szCs w:val="24"/>
        </w:rPr>
        <w:t>Token</w:t>
      </w:r>
      <w:r w:rsidRPr="007922A0">
        <w:rPr>
          <w:rFonts w:ascii="宋体" w:eastAsia="宋体" w:hAnsi="宋体" w:hint="eastAsia"/>
          <w:kern w:val="2"/>
          <w:sz w:val="24"/>
          <w:szCs w:val="24"/>
        </w:rPr>
        <w:t>：该算法以用户的输入的搜索关键字为输入，产应相应的搜索凭证，主要用于后续搜索执行。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（3）Bui</w:t>
      </w:r>
      <w:r w:rsidRPr="007922A0">
        <w:rPr>
          <w:rFonts w:ascii="宋体" w:eastAsia="宋体" w:hAnsi="宋体"/>
          <w:kern w:val="2"/>
          <w:sz w:val="24"/>
          <w:szCs w:val="24"/>
        </w:rPr>
        <w:t>ldIndex</w:t>
      </w:r>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，并在可搜索加密机制上建立索引表。在基于公钥加密的S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使用公钥对关键字进行加密，在对称加密的S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可搜索加密按照构造算法的不同可以分为两大类，第一种是基于对称加密的可搜索加密模型，第二种是基于公钥加密的搜索加密模型。两者的区别在于：一、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钥加密的可搜索加密模型主要通过一些复杂问题，将安全性建立在复杂性问题的求解难度上。因此相比较于对称可搜索加密模型，</w:t>
      </w:r>
      <w:r w:rsidR="004B1589" w:rsidRPr="007922A0">
        <w:rPr>
          <w:rFonts w:ascii="宋体" w:eastAsia="宋体" w:hAnsi="宋体" w:hint="eastAsia"/>
          <w:kern w:val="2"/>
          <w:sz w:val="24"/>
          <w:szCs w:val="24"/>
        </w:rPr>
        <w:lastRenderedPageBreak/>
        <w:t>公钥加密搜索模型计算开销更大。二、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基于对称加密的可搜索加密模型适合单用户创建文件多用户分享的情况，而公钥加密可搜索模型允许文件拥有者之外的用户使用可搜索加密技术生成数据密文并产生新的加密索引表。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新的网盘系统中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在搜素执行这一步骤的性能是作为评价加密搜索模型整体性能的重要指标。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当关键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0C596B">
        <w:rPr>
          <w:rFonts w:ascii="宋体" w:eastAsia="宋体" w:hAnsi="宋体" w:hint="eastAsia"/>
          <w:kern w:val="2"/>
          <w:sz w:val="24"/>
          <w:szCs w:val="24"/>
        </w:rPr>
        <w:t>其次，</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w:t>
      </w:r>
      <w:r w:rsidR="00064DF1">
        <w:rPr>
          <w:rFonts w:ascii="宋体" w:eastAsia="宋体" w:hAnsi="宋体" w:hint="eastAsia"/>
          <w:kern w:val="2"/>
          <w:sz w:val="24"/>
          <w:szCs w:val="24"/>
        </w:rPr>
        <w:lastRenderedPageBreak/>
        <w:t>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7B42C6">
        <w:rPr>
          <w:rFonts w:cs="Times New Roman"/>
          <w:color w:val="000000" w:themeColor="text1"/>
          <w:kern w:val="2"/>
        </w:rPr>
        <w:t>的累加器</w:t>
      </w:r>
      <w:r w:rsidR="007B42C6" w:rsidRPr="007B42C6">
        <w:rPr>
          <w:rFonts w:ascii="Times New Roman" w:hAnsi="Times New Roman" w:cs="Times New Roman"/>
          <w:color w:val="000000" w:themeColor="text1"/>
          <w:kern w:val="2"/>
          <w:sz w:val="21"/>
          <w:szCs w:val="21"/>
          <w:vertAlign w:val="superscript"/>
        </w:rPr>
        <w:t>[9]</w:t>
      </w:r>
      <w:r w:rsidR="00DB6436" w:rsidRPr="008B4FA6">
        <w:rPr>
          <w:rFonts w:cs="Times New Roman"/>
          <w:kern w:val="2"/>
        </w:rPr>
        <w:t>是一个</w:t>
      </w:r>
      <w:hyperlink r:id="rId23" w:tooltip="单向函数" w:history="1">
        <w:r w:rsidR="00DB6436" w:rsidRPr="008B4FA6">
          <w:rPr>
            <w:rFonts w:cs="Times New Roman"/>
            <w:kern w:val="2"/>
          </w:rPr>
          <w:t>单向的</w:t>
        </w:r>
      </w:hyperlink>
      <w:hyperlink r:id="rId24"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25"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26"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w:t>
      </w:r>
      <w:r w:rsidR="00494267">
        <w:rPr>
          <w:rFonts w:cs="Times New Roman" w:hint="eastAsia"/>
          <w:kern w:val="2"/>
        </w:rPr>
        <w:t>toekn</w:t>
      </w:r>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0733EB" w:rsidP="000733EB">
      <w:pPr>
        <w:pStyle w:val="af6"/>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假设当前有m个文件，每个文件平均有n个关键字。那么原始算法的最坏时间复杂度为O（m*n）,而按照我们新提出的算法最坏情况下的时间复杂度为O（m</w:t>
      </w:r>
      <w:r>
        <w:rPr>
          <w:rFonts w:cs="Times New Roman"/>
          <w:kern w:val="2"/>
        </w:rPr>
        <w:t>+n</w:t>
      </w:r>
      <w:r>
        <w:rPr>
          <w:rFonts w:cs="Times New Roman" w:hint="eastAsia"/>
          <w:kern w:val="2"/>
        </w:rPr>
        <w:t>）。可以看出新的算法比原始算法在查找关键字的效率上要高很多。</w:t>
      </w:r>
    </w:p>
    <w:p w:rsidR="000733EB" w:rsidRDefault="000733EB" w:rsidP="000733EB">
      <w:pPr>
        <w:pStyle w:val="af6"/>
        <w:shd w:val="clear" w:color="auto" w:fill="FFFFFF"/>
        <w:spacing w:before="0" w:beforeAutospacing="0" w:after="0" w:afterAutospacing="0" w:line="360" w:lineRule="auto"/>
        <w:jc w:val="both"/>
        <w:rPr>
          <w:rFonts w:cs="Times New Roman"/>
          <w:kern w:val="2"/>
        </w:rPr>
      </w:pP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B4526B"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872E9A" w:rsidRDefault="00E16C6D" w:rsidP="00DA38E5">
      <w:pPr>
        <w:rPr>
          <w:rFonts w:ascii="宋体" w:hAnsi="宋体"/>
          <w:sz w:val="24"/>
          <w:szCs w:val="24"/>
        </w:rPr>
      </w:pPr>
      <w:r>
        <w:rPr>
          <w:rFonts w:ascii="宋体" w:hAnsi="宋体" w:hint="eastAsia"/>
          <w:sz w:val="24"/>
          <w:szCs w:val="24"/>
        </w:rPr>
        <w:t>1</w:t>
      </w:r>
      <w:r>
        <w:rPr>
          <w:rFonts w:ascii="宋体" w:hAnsi="宋体" w:hint="eastAsia"/>
          <w:sz w:val="24"/>
          <w:szCs w:val="24"/>
        </w:rPr>
        <w:t>、数据格式设计</w:t>
      </w:r>
    </w:p>
    <w:p w:rsidR="009329A9" w:rsidRDefault="009329A9" w:rsidP="00EC7CB8">
      <w:pPr>
        <w:ind w:firstLine="420"/>
        <w:rPr>
          <w:rFonts w:ascii="宋体" w:hAnsi="宋体"/>
          <w:sz w:val="24"/>
          <w:szCs w:val="24"/>
        </w:rPr>
      </w:pPr>
      <w:r>
        <w:rPr>
          <w:rFonts w:ascii="宋体" w:hAnsi="宋体" w:hint="eastAsia"/>
          <w:sz w:val="24"/>
          <w:szCs w:val="24"/>
        </w:rPr>
        <w:t>U</w:t>
      </w:r>
      <w:r>
        <w:rPr>
          <w:rFonts w:ascii="宋体" w:hAnsi="宋体"/>
          <w:sz w:val="24"/>
          <w:szCs w:val="24"/>
        </w:rPr>
        <w:t>DP</w:t>
      </w:r>
      <w:r>
        <w:rPr>
          <w:rFonts w:ascii="宋体" w:hAnsi="宋体" w:hint="eastAsia"/>
          <w:sz w:val="24"/>
          <w:szCs w:val="24"/>
        </w:rPr>
        <w:t>传输协议是无连接不可靠，因此如果想可靠传输我们需要另外添加上序号信息。具体设计如下</w:t>
      </w:r>
    </w:p>
    <w:tbl>
      <w:tblPr>
        <w:tblStyle w:val="af9"/>
        <w:tblW w:w="0" w:type="auto"/>
        <w:tblLook w:val="04A0" w:firstRow="1" w:lastRow="0" w:firstColumn="1" w:lastColumn="0" w:noHBand="0" w:noVBand="1"/>
      </w:tblPr>
      <w:tblGrid>
        <w:gridCol w:w="1382"/>
        <w:gridCol w:w="1382"/>
        <w:gridCol w:w="1383"/>
        <w:gridCol w:w="1383"/>
        <w:gridCol w:w="1383"/>
        <w:gridCol w:w="1383"/>
      </w:tblGrid>
      <w:tr w:rsidR="00872E9A" w:rsidTr="00872E9A">
        <w:tc>
          <w:tcPr>
            <w:tcW w:w="1382" w:type="dxa"/>
          </w:tcPr>
          <w:p w:rsidR="00872E9A" w:rsidRDefault="00872E9A" w:rsidP="00DA38E5">
            <w:pPr>
              <w:rPr>
                <w:rFonts w:ascii="宋体" w:hAnsi="宋体"/>
                <w:sz w:val="24"/>
                <w:szCs w:val="24"/>
              </w:rPr>
            </w:pPr>
            <w:r>
              <w:rPr>
                <w:rFonts w:ascii="宋体" w:hAnsi="宋体" w:hint="eastAsia"/>
                <w:sz w:val="24"/>
                <w:szCs w:val="24"/>
              </w:rPr>
              <w:t>A</w:t>
            </w:r>
          </w:p>
        </w:tc>
        <w:tc>
          <w:tcPr>
            <w:tcW w:w="1382" w:type="dxa"/>
          </w:tcPr>
          <w:p w:rsidR="00872E9A" w:rsidRDefault="00872E9A" w:rsidP="00DA38E5">
            <w:pPr>
              <w:rPr>
                <w:rFonts w:ascii="宋体" w:hAnsi="宋体"/>
                <w:sz w:val="24"/>
                <w:szCs w:val="24"/>
              </w:rPr>
            </w:pPr>
            <w:r>
              <w:rPr>
                <w:rFonts w:ascii="宋体" w:hAnsi="宋体" w:hint="eastAsia"/>
                <w:sz w:val="24"/>
                <w:szCs w:val="24"/>
              </w:rPr>
              <w:t>B</w:t>
            </w:r>
          </w:p>
        </w:tc>
        <w:tc>
          <w:tcPr>
            <w:tcW w:w="1383" w:type="dxa"/>
          </w:tcPr>
          <w:p w:rsidR="00872E9A" w:rsidRDefault="00872E9A" w:rsidP="00DA38E5">
            <w:pPr>
              <w:rPr>
                <w:rFonts w:ascii="宋体" w:hAnsi="宋体"/>
                <w:sz w:val="24"/>
                <w:szCs w:val="24"/>
              </w:rPr>
            </w:pPr>
            <w:r>
              <w:rPr>
                <w:rFonts w:ascii="宋体" w:hAnsi="宋体" w:hint="eastAsia"/>
                <w:sz w:val="24"/>
                <w:szCs w:val="24"/>
              </w:rPr>
              <w:t>C</w:t>
            </w:r>
          </w:p>
        </w:tc>
        <w:tc>
          <w:tcPr>
            <w:tcW w:w="1383" w:type="dxa"/>
          </w:tcPr>
          <w:p w:rsidR="00872E9A" w:rsidRDefault="00872E9A" w:rsidP="00DA38E5">
            <w:pPr>
              <w:rPr>
                <w:rFonts w:ascii="宋体" w:hAnsi="宋体"/>
                <w:sz w:val="24"/>
                <w:szCs w:val="24"/>
              </w:rPr>
            </w:pPr>
            <w:r>
              <w:rPr>
                <w:rFonts w:ascii="宋体" w:hAnsi="宋体" w:hint="eastAsia"/>
                <w:sz w:val="24"/>
                <w:szCs w:val="24"/>
              </w:rPr>
              <w:t>D</w:t>
            </w:r>
          </w:p>
        </w:tc>
        <w:tc>
          <w:tcPr>
            <w:tcW w:w="1383" w:type="dxa"/>
          </w:tcPr>
          <w:p w:rsidR="00872E9A" w:rsidRDefault="00872E9A" w:rsidP="00DA38E5">
            <w:pPr>
              <w:rPr>
                <w:rFonts w:ascii="宋体" w:hAnsi="宋体"/>
                <w:sz w:val="24"/>
                <w:szCs w:val="24"/>
              </w:rPr>
            </w:pPr>
            <w:r>
              <w:rPr>
                <w:rFonts w:ascii="宋体" w:hAnsi="宋体" w:hint="eastAsia"/>
                <w:sz w:val="24"/>
                <w:szCs w:val="24"/>
              </w:rPr>
              <w:t>E</w:t>
            </w:r>
          </w:p>
        </w:tc>
        <w:tc>
          <w:tcPr>
            <w:tcW w:w="1383" w:type="dxa"/>
          </w:tcPr>
          <w:p w:rsidR="00872E9A" w:rsidRDefault="00872E9A" w:rsidP="00DA38E5">
            <w:pPr>
              <w:rPr>
                <w:rFonts w:ascii="宋体" w:hAnsi="宋体"/>
                <w:sz w:val="24"/>
                <w:szCs w:val="24"/>
              </w:rPr>
            </w:pPr>
            <w:r>
              <w:rPr>
                <w:rFonts w:ascii="宋体" w:hAnsi="宋体" w:hint="eastAsia"/>
                <w:sz w:val="24"/>
                <w:szCs w:val="24"/>
              </w:rPr>
              <w:t>F</w:t>
            </w:r>
          </w:p>
        </w:tc>
      </w:tr>
    </w:tbl>
    <w:p w:rsidR="009329A9" w:rsidRDefault="00872E9A" w:rsidP="00EC7CB8">
      <w:pPr>
        <w:ind w:firstLine="420"/>
        <w:rPr>
          <w:rFonts w:ascii="宋体" w:hAnsi="宋体"/>
          <w:sz w:val="24"/>
          <w:szCs w:val="24"/>
        </w:rPr>
      </w:pPr>
      <w:r>
        <w:rPr>
          <w:rFonts w:ascii="宋体" w:hAnsi="宋体" w:hint="eastAsia"/>
          <w:sz w:val="24"/>
          <w:szCs w:val="24"/>
        </w:rPr>
        <w:t>其中</w:t>
      </w:r>
      <w:r>
        <w:rPr>
          <w:rFonts w:ascii="宋体" w:hAnsi="宋体" w:hint="eastAsia"/>
          <w:sz w:val="24"/>
          <w:szCs w:val="24"/>
        </w:rPr>
        <w:t>A</w:t>
      </w:r>
      <w:r>
        <w:rPr>
          <w:rFonts w:ascii="宋体" w:hAnsi="宋体" w:hint="eastAsia"/>
          <w:sz w:val="24"/>
          <w:szCs w:val="24"/>
        </w:rPr>
        <w:t>为传输时的序号，通过文件进行</w:t>
      </w:r>
      <w:r>
        <w:rPr>
          <w:rFonts w:ascii="宋体" w:hAnsi="宋体" w:hint="eastAsia"/>
          <w:sz w:val="24"/>
          <w:szCs w:val="24"/>
        </w:rPr>
        <w:t>hash</w:t>
      </w:r>
      <w:r>
        <w:rPr>
          <w:rFonts w:ascii="宋体" w:hAnsi="宋体" w:hint="eastAsia"/>
          <w:sz w:val="24"/>
          <w:szCs w:val="24"/>
        </w:rPr>
        <w:t>取值得到，</w:t>
      </w:r>
      <w:r>
        <w:rPr>
          <w:rFonts w:ascii="宋体" w:hAnsi="宋体" w:hint="eastAsia"/>
          <w:sz w:val="24"/>
          <w:szCs w:val="24"/>
        </w:rPr>
        <w:t>B</w:t>
      </w:r>
      <w:r>
        <w:rPr>
          <w:rFonts w:ascii="宋体" w:hAnsi="宋体" w:hint="eastAsia"/>
          <w:sz w:val="24"/>
          <w:szCs w:val="24"/>
        </w:rPr>
        <w:t>是当前数据片所在的序号，</w:t>
      </w:r>
      <w:r>
        <w:rPr>
          <w:rFonts w:ascii="宋体" w:hAnsi="宋体" w:hint="eastAsia"/>
          <w:sz w:val="24"/>
          <w:szCs w:val="24"/>
        </w:rPr>
        <w:t>C</w:t>
      </w:r>
      <w:r>
        <w:rPr>
          <w:rFonts w:ascii="宋体" w:hAnsi="宋体" w:hint="eastAsia"/>
          <w:sz w:val="24"/>
          <w:szCs w:val="24"/>
        </w:rPr>
        <w:t>是表示数据片总数，</w:t>
      </w:r>
      <w:r>
        <w:rPr>
          <w:rFonts w:ascii="宋体" w:hAnsi="宋体" w:hint="eastAsia"/>
          <w:sz w:val="24"/>
          <w:szCs w:val="24"/>
        </w:rPr>
        <w:t>D</w:t>
      </w:r>
      <w:r>
        <w:rPr>
          <w:rFonts w:ascii="宋体" w:hAnsi="宋体" w:hint="eastAsia"/>
          <w:sz w:val="24"/>
          <w:szCs w:val="24"/>
        </w:rPr>
        <w:t>代表文件此数据片所含数据信息的长度，</w:t>
      </w:r>
      <w:r>
        <w:rPr>
          <w:rFonts w:ascii="宋体" w:hAnsi="宋体" w:hint="eastAsia"/>
          <w:sz w:val="24"/>
          <w:szCs w:val="24"/>
        </w:rPr>
        <w:t>E</w:t>
      </w:r>
      <w:r>
        <w:rPr>
          <w:rFonts w:ascii="宋体" w:hAnsi="宋体" w:hint="eastAsia"/>
          <w:sz w:val="24"/>
          <w:szCs w:val="24"/>
        </w:rPr>
        <w:t>代表当前数据片的校验信息，</w:t>
      </w:r>
      <w:r>
        <w:rPr>
          <w:rFonts w:ascii="宋体" w:hAnsi="宋体" w:hint="eastAsia"/>
          <w:sz w:val="24"/>
          <w:szCs w:val="24"/>
        </w:rPr>
        <w:t>F</w:t>
      </w:r>
      <w:r>
        <w:rPr>
          <w:rFonts w:ascii="宋体" w:hAnsi="宋体" w:hint="eastAsia"/>
          <w:sz w:val="24"/>
          <w:szCs w:val="24"/>
        </w:rPr>
        <w:t>是数据片中的信息长度。</w:t>
      </w:r>
      <w:r w:rsidR="00EC7CB8">
        <w:rPr>
          <w:rFonts w:ascii="宋体" w:hAnsi="宋体" w:hint="eastAsia"/>
          <w:sz w:val="24"/>
          <w:szCs w:val="24"/>
        </w:rPr>
        <w:t>A</w:t>
      </w:r>
      <w:r w:rsidR="00EC7CB8">
        <w:rPr>
          <w:rFonts w:ascii="宋体" w:hAnsi="宋体" w:hint="eastAsia"/>
          <w:sz w:val="24"/>
          <w:szCs w:val="24"/>
        </w:rPr>
        <w:t>处主要用于标识文件，后续进行多文件传输会用来区分不同的文件。</w:t>
      </w:r>
      <w:r w:rsidR="00EC7CB8">
        <w:rPr>
          <w:rFonts w:ascii="宋体" w:hAnsi="宋体" w:hint="eastAsia"/>
          <w:sz w:val="24"/>
          <w:szCs w:val="24"/>
        </w:rPr>
        <w:t>B</w:t>
      </w:r>
      <w:r w:rsidR="00EC7CB8">
        <w:rPr>
          <w:rFonts w:ascii="宋体" w:hAnsi="宋体" w:hint="eastAsia"/>
          <w:sz w:val="24"/>
          <w:szCs w:val="24"/>
        </w:rPr>
        <w:t>处表示在当前数据片在所属文件的所有数据片中的位置。</w:t>
      </w:r>
      <w:r w:rsidR="00EC7CB8">
        <w:rPr>
          <w:rFonts w:ascii="宋体" w:hAnsi="宋体" w:hint="eastAsia"/>
          <w:sz w:val="24"/>
          <w:szCs w:val="24"/>
        </w:rPr>
        <w:t>C</w:t>
      </w:r>
      <w:r w:rsidR="00EC7CB8">
        <w:rPr>
          <w:rFonts w:ascii="宋体" w:hAnsi="宋体" w:hint="eastAsia"/>
          <w:sz w:val="24"/>
          <w:szCs w:val="24"/>
        </w:rPr>
        <w:t>标记为同一文件所分成数据片的总数，后续在进行传输速度控制时需要记录此信息。</w:t>
      </w:r>
      <w:r w:rsidR="00EC7CB8">
        <w:rPr>
          <w:rFonts w:ascii="宋体" w:hAnsi="宋体" w:hint="eastAsia"/>
          <w:sz w:val="24"/>
          <w:szCs w:val="24"/>
        </w:rPr>
        <w:t>D</w:t>
      </w:r>
      <w:r w:rsidR="00EC7CB8">
        <w:rPr>
          <w:rFonts w:ascii="宋体" w:hAnsi="宋体" w:hint="eastAsia"/>
          <w:sz w:val="24"/>
          <w:szCs w:val="24"/>
        </w:rPr>
        <w:t>标记功能在于说明该数据片所包含有效数据的</w:t>
      </w:r>
      <w:r w:rsidR="00EC7CB8">
        <w:rPr>
          <w:rFonts w:ascii="宋体" w:hAnsi="宋体" w:hint="eastAsia"/>
          <w:sz w:val="24"/>
          <w:szCs w:val="24"/>
        </w:rPr>
        <w:lastRenderedPageBreak/>
        <w:t>长度，防止在文件重组时发生越界数据写入。</w:t>
      </w:r>
      <w:r w:rsidR="00EC7CB8">
        <w:rPr>
          <w:rFonts w:ascii="宋体" w:hAnsi="宋体" w:hint="eastAsia"/>
          <w:sz w:val="24"/>
          <w:szCs w:val="24"/>
        </w:rPr>
        <w:t>E</w:t>
      </w:r>
      <w:r w:rsidR="00EC7CB8">
        <w:rPr>
          <w:rFonts w:ascii="宋体" w:hAnsi="宋体" w:hint="eastAsia"/>
          <w:sz w:val="24"/>
          <w:szCs w:val="24"/>
        </w:rPr>
        <w:t>标记用作当前数据片的校验，防止数据片在传输过程中被篡改。</w:t>
      </w:r>
      <w:r w:rsidR="00EC7CB8">
        <w:rPr>
          <w:rFonts w:ascii="宋体" w:hAnsi="宋体"/>
          <w:sz w:val="24"/>
          <w:szCs w:val="24"/>
        </w:rPr>
        <w:t>F</w:t>
      </w:r>
      <w:r w:rsidR="00EC7CB8">
        <w:rPr>
          <w:rFonts w:ascii="宋体" w:hAnsi="宋体" w:hint="eastAsia"/>
          <w:sz w:val="24"/>
          <w:szCs w:val="24"/>
        </w:rPr>
        <w:t>标记携带了原文件的内容信息。</w:t>
      </w:r>
    </w:p>
    <w:p w:rsidR="00872E9A" w:rsidRDefault="00E16C6D" w:rsidP="00DA38E5">
      <w:pPr>
        <w:rPr>
          <w:rFonts w:ascii="宋体" w:hAnsi="宋体"/>
          <w:sz w:val="24"/>
          <w:szCs w:val="24"/>
        </w:rPr>
      </w:pPr>
      <w:r>
        <w:rPr>
          <w:rFonts w:ascii="宋体" w:hAnsi="宋体" w:hint="eastAsia"/>
          <w:sz w:val="24"/>
          <w:szCs w:val="24"/>
        </w:rPr>
        <w:t>2</w:t>
      </w:r>
      <w:r>
        <w:rPr>
          <w:rFonts w:ascii="宋体" w:hAnsi="宋体" w:hint="eastAsia"/>
          <w:sz w:val="24"/>
          <w:szCs w:val="24"/>
        </w:rPr>
        <w:t>、指令控制</w:t>
      </w:r>
    </w:p>
    <w:p w:rsidR="008F5110" w:rsidRDefault="00E16C6D" w:rsidP="008F5110">
      <w:pPr>
        <w:ind w:firstLine="420"/>
        <w:rPr>
          <w:rFonts w:ascii="宋体" w:hAnsi="宋体"/>
          <w:sz w:val="24"/>
          <w:szCs w:val="24"/>
        </w:rPr>
      </w:pPr>
      <w:r>
        <w:rPr>
          <w:rFonts w:ascii="宋体" w:hAnsi="宋体" w:hint="eastAsia"/>
          <w:sz w:val="24"/>
          <w:szCs w:val="24"/>
        </w:rPr>
        <w:t>数据传输过程中需要进行指令控制，指令控制的意义在于数据接收方对于接收到的数据信息作何处理以及发送方和接收方如何交互。指令需要再</w:t>
      </w:r>
      <w:r>
        <w:rPr>
          <w:rFonts w:ascii="宋体" w:hAnsi="宋体" w:hint="eastAsia"/>
          <w:sz w:val="24"/>
          <w:szCs w:val="24"/>
        </w:rPr>
        <w:t>T</w:t>
      </w:r>
      <w:r>
        <w:rPr>
          <w:rFonts w:ascii="宋体" w:hAnsi="宋体"/>
          <w:sz w:val="24"/>
          <w:szCs w:val="24"/>
        </w:rPr>
        <w:t>CP</w:t>
      </w:r>
      <w:r>
        <w:rPr>
          <w:rFonts w:ascii="宋体" w:hAnsi="宋体" w:hint="eastAsia"/>
          <w:sz w:val="24"/>
          <w:szCs w:val="24"/>
        </w:rPr>
        <w:t>情况下进行，其具体内容代表当前的状态，基础的指令分为</w:t>
      </w:r>
      <w:r w:rsidR="009F4DA4">
        <w:rPr>
          <w:rFonts w:ascii="宋体" w:hAnsi="宋体" w:hint="eastAsia"/>
          <w:sz w:val="24"/>
          <w:szCs w:val="24"/>
        </w:rPr>
        <w:t>5</w:t>
      </w:r>
      <w:r>
        <w:rPr>
          <w:rFonts w:ascii="宋体" w:hAnsi="宋体" w:hint="eastAsia"/>
          <w:sz w:val="24"/>
          <w:szCs w:val="24"/>
        </w:rPr>
        <w:t>个部分：（</w:t>
      </w:r>
      <w:r w:rsidR="0092615B">
        <w:rPr>
          <w:rFonts w:ascii="宋体" w:hAnsi="宋体" w:hint="eastAsia"/>
          <w:sz w:val="24"/>
          <w:szCs w:val="24"/>
        </w:rPr>
        <w:t>1</w:t>
      </w:r>
      <w:r>
        <w:rPr>
          <w:rFonts w:ascii="宋体" w:hAnsi="宋体" w:hint="eastAsia"/>
          <w:sz w:val="24"/>
          <w:szCs w:val="24"/>
        </w:rPr>
        <w:t>）发送（</w:t>
      </w:r>
      <w:r w:rsidR="0092615B">
        <w:rPr>
          <w:rFonts w:ascii="宋体" w:hAnsi="宋体" w:hint="eastAsia"/>
          <w:sz w:val="24"/>
          <w:szCs w:val="24"/>
        </w:rPr>
        <w:t>2</w:t>
      </w:r>
      <w:r>
        <w:rPr>
          <w:rFonts w:ascii="宋体" w:hAnsi="宋体" w:hint="eastAsia"/>
          <w:sz w:val="24"/>
          <w:szCs w:val="24"/>
        </w:rPr>
        <w:t>）完成（</w:t>
      </w:r>
      <w:r w:rsidR="009F4DA4">
        <w:rPr>
          <w:rFonts w:ascii="宋体" w:hAnsi="宋体"/>
          <w:sz w:val="24"/>
          <w:szCs w:val="24"/>
        </w:rPr>
        <w:t>3</w:t>
      </w:r>
      <w:r>
        <w:rPr>
          <w:rFonts w:ascii="宋体" w:hAnsi="宋体" w:hint="eastAsia"/>
          <w:sz w:val="24"/>
          <w:szCs w:val="24"/>
        </w:rPr>
        <w:t>）同意</w:t>
      </w:r>
      <w:r w:rsidR="008F5110">
        <w:rPr>
          <w:rFonts w:ascii="宋体" w:hAnsi="宋体" w:hint="eastAsia"/>
          <w:sz w:val="24"/>
          <w:szCs w:val="24"/>
        </w:rPr>
        <w:t>（</w:t>
      </w:r>
      <w:r w:rsidR="009F4DA4">
        <w:rPr>
          <w:rFonts w:ascii="宋体" w:hAnsi="宋体"/>
          <w:sz w:val="24"/>
          <w:szCs w:val="24"/>
        </w:rPr>
        <w:t>4</w:t>
      </w:r>
      <w:r w:rsidR="00FE2D1D">
        <w:rPr>
          <w:rFonts w:ascii="宋体" w:hAnsi="宋体" w:hint="eastAsia"/>
          <w:sz w:val="24"/>
          <w:szCs w:val="24"/>
        </w:rPr>
        <w:t>）</w:t>
      </w:r>
      <w:r w:rsidR="008F5110">
        <w:rPr>
          <w:rFonts w:ascii="宋体" w:hAnsi="宋体" w:hint="eastAsia"/>
          <w:sz w:val="24"/>
          <w:szCs w:val="24"/>
        </w:rPr>
        <w:t>结束</w:t>
      </w:r>
      <w:r w:rsidR="00FE2D1D">
        <w:rPr>
          <w:rFonts w:ascii="宋体" w:hAnsi="宋体" w:hint="eastAsia"/>
          <w:sz w:val="24"/>
          <w:szCs w:val="24"/>
        </w:rPr>
        <w:t>（</w:t>
      </w:r>
      <w:r w:rsidR="009F4DA4">
        <w:rPr>
          <w:rFonts w:ascii="宋体" w:hAnsi="宋体"/>
          <w:sz w:val="24"/>
          <w:szCs w:val="24"/>
        </w:rPr>
        <w:t>5</w:t>
      </w:r>
      <w:r w:rsidR="00FE2D1D">
        <w:rPr>
          <w:rFonts w:ascii="宋体" w:hAnsi="宋体" w:hint="eastAsia"/>
          <w:sz w:val="24"/>
          <w:szCs w:val="24"/>
        </w:rPr>
        <w:t>）校验</w:t>
      </w:r>
      <w:r>
        <w:rPr>
          <w:rFonts w:ascii="宋体" w:hAnsi="宋体" w:hint="eastAsia"/>
          <w:sz w:val="24"/>
          <w:szCs w:val="24"/>
        </w:rPr>
        <w:t>。通过这基础</w:t>
      </w:r>
      <w:r w:rsidR="009F4DA4">
        <w:rPr>
          <w:rFonts w:ascii="宋体" w:hAnsi="宋体" w:hint="eastAsia"/>
          <w:sz w:val="24"/>
          <w:szCs w:val="24"/>
        </w:rPr>
        <w:t>5</w:t>
      </w:r>
      <w:r>
        <w:rPr>
          <w:rFonts w:ascii="宋体" w:hAnsi="宋体" w:hint="eastAsia"/>
          <w:sz w:val="24"/>
          <w:szCs w:val="24"/>
        </w:rPr>
        <w:t>个指令可以识别当前传输的状态处在什么情况。</w:t>
      </w:r>
      <w:r w:rsidR="009F4DA4">
        <w:rPr>
          <w:rFonts w:ascii="宋体" w:hAnsi="宋体" w:hint="eastAsia"/>
          <w:sz w:val="24"/>
          <w:szCs w:val="24"/>
        </w:rPr>
        <w:t>具体交互情况如图</w:t>
      </w:r>
      <w:r w:rsidR="009F4DA4">
        <w:rPr>
          <w:rFonts w:ascii="宋体" w:hAnsi="宋体" w:hint="eastAsia"/>
          <w:sz w:val="24"/>
          <w:szCs w:val="24"/>
        </w:rPr>
        <w:t>1.</w:t>
      </w:r>
      <w:r w:rsidR="009F4DA4">
        <w:rPr>
          <w:rFonts w:ascii="宋体" w:hAnsi="宋体"/>
          <w:sz w:val="24"/>
          <w:szCs w:val="24"/>
        </w:rPr>
        <w:t>2</w:t>
      </w:r>
    </w:p>
    <w:p w:rsidR="00872E9A" w:rsidRDefault="00872E9A" w:rsidP="00DA38E5">
      <w:pPr>
        <w:rPr>
          <w:rFonts w:ascii="宋体" w:hAnsi="宋体"/>
          <w:sz w:val="24"/>
          <w:szCs w:val="24"/>
        </w:rPr>
      </w:pPr>
    </w:p>
    <w:p w:rsidR="00E16C6D" w:rsidRDefault="00E16C6D" w:rsidP="00DA38E5">
      <w:pPr>
        <w:rPr>
          <w:rFonts w:ascii="宋体" w:hAnsi="宋体"/>
          <w:sz w:val="24"/>
          <w:szCs w:val="24"/>
        </w:rPr>
      </w:pPr>
    </w:p>
    <w:p w:rsidR="00E16C6D" w:rsidRDefault="00EC7CB8" w:rsidP="00EC7CB8">
      <w:pPr>
        <w:jc w:val="center"/>
        <w:rPr>
          <w:rFonts w:ascii="宋体" w:hAnsi="宋体"/>
          <w:sz w:val="24"/>
          <w:szCs w:val="24"/>
        </w:rPr>
      </w:pPr>
      <w:r w:rsidRPr="00EC7CB8">
        <w:rPr>
          <w:noProof/>
        </w:rPr>
        <w:lastRenderedPageBreak/>
        <w:drawing>
          <wp:inline distT="0" distB="0" distL="0" distR="0">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9F4DA4" w:rsidRDefault="009F4DA4" w:rsidP="009F4DA4">
      <w:pPr>
        <w:jc w:val="center"/>
        <w:rPr>
          <w:rFonts w:ascii="宋体" w:hAnsi="宋体"/>
          <w:sz w:val="24"/>
          <w:szCs w:val="24"/>
        </w:rPr>
      </w:pPr>
      <w:r>
        <w:rPr>
          <w:rFonts w:ascii="宋体" w:hAnsi="宋体" w:hint="eastAsia"/>
          <w:sz w:val="24"/>
          <w:szCs w:val="24"/>
        </w:rPr>
        <w:t>图</w:t>
      </w:r>
      <w:r>
        <w:rPr>
          <w:rFonts w:ascii="宋体" w:hAnsi="宋体" w:hint="eastAsia"/>
          <w:sz w:val="24"/>
          <w:szCs w:val="24"/>
        </w:rPr>
        <w:t>1.</w:t>
      </w:r>
      <w:r>
        <w:rPr>
          <w:rFonts w:ascii="宋体" w:hAnsi="宋体"/>
          <w:sz w:val="24"/>
          <w:szCs w:val="24"/>
        </w:rPr>
        <w:t>2</w:t>
      </w:r>
    </w:p>
    <w:p w:rsidR="00E16C6D" w:rsidRDefault="00E16C6D" w:rsidP="009F4DA4">
      <w:pPr>
        <w:rPr>
          <w:rFonts w:ascii="宋体" w:hAnsi="宋体"/>
          <w:sz w:val="24"/>
          <w:szCs w:val="24"/>
        </w:rPr>
      </w:pPr>
    </w:p>
    <w:p w:rsidR="00E16C6D" w:rsidRDefault="00E16C6D" w:rsidP="00DA38E5">
      <w:pPr>
        <w:rPr>
          <w:rFonts w:ascii="宋体" w:hAnsi="宋体"/>
          <w:sz w:val="24"/>
          <w:szCs w:val="24"/>
        </w:rPr>
      </w:pP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r w:rsidR="00843008">
        <w:rPr>
          <w:rFonts w:ascii="宋体" w:hAnsi="宋体" w:hint="eastAsia"/>
          <w:sz w:val="24"/>
          <w:szCs w:val="24"/>
        </w:rPr>
        <w:t>新型网盘系统</w:t>
      </w:r>
      <w:r w:rsidR="004F7E05">
        <w:rPr>
          <w:rFonts w:ascii="宋体" w:hAnsi="宋体" w:hint="eastAsia"/>
          <w:sz w:val="24"/>
          <w:szCs w:val="24"/>
        </w:rPr>
        <w:t>设计以及组件设计</w:t>
      </w:r>
    </w:p>
    <w:p w:rsidR="00872E9A" w:rsidRDefault="00872E9A" w:rsidP="00DA38E5">
      <w:pPr>
        <w:rPr>
          <w:rFonts w:ascii="宋体" w:hAnsi="宋体"/>
          <w:sz w:val="24"/>
          <w:szCs w:val="24"/>
        </w:rPr>
      </w:pPr>
      <w:r>
        <w:rPr>
          <w:rFonts w:ascii="宋体" w:hAnsi="宋体" w:hint="eastAsia"/>
          <w:sz w:val="24"/>
          <w:szCs w:val="24"/>
        </w:rPr>
        <w:t>新型安全网盘系统设计如下</w:t>
      </w:r>
      <w:r w:rsidR="009F4DA4">
        <w:rPr>
          <w:rFonts w:ascii="宋体" w:hAnsi="宋体" w:hint="eastAsia"/>
          <w:sz w:val="24"/>
          <w:szCs w:val="24"/>
        </w:rPr>
        <w:t>图</w:t>
      </w:r>
      <w:r w:rsidR="00887CB7">
        <w:rPr>
          <w:rFonts w:ascii="宋体" w:hAnsi="宋体"/>
          <w:sz w:val="24"/>
          <w:szCs w:val="24"/>
        </w:rPr>
        <w:t>1</w:t>
      </w:r>
      <w:r w:rsidR="00887CB7">
        <w:rPr>
          <w:rFonts w:ascii="宋体" w:hAnsi="宋体" w:hint="eastAsia"/>
          <w:sz w:val="24"/>
          <w:szCs w:val="24"/>
        </w:rPr>
        <w:t>.</w:t>
      </w:r>
      <w:r w:rsidR="00887CB7">
        <w:rPr>
          <w:rFonts w:ascii="宋体" w:hAnsi="宋体"/>
          <w:sz w:val="24"/>
          <w:szCs w:val="24"/>
        </w:rPr>
        <w:t>3</w:t>
      </w:r>
    </w:p>
    <w:p w:rsidR="00872E9A" w:rsidRDefault="00872E9A" w:rsidP="00887CB7">
      <w:pPr>
        <w:jc w:val="center"/>
      </w:pPr>
      <w:r>
        <w:object w:dxaOrig="11221" w:dyaOrig="14496">
          <v:shape id="_x0000_i1026" type="#_x0000_t75" style="width:255.15pt;height:329.65pt" o:ole="">
            <v:imagedata r:id="rId28" o:title=""/>
          </v:shape>
          <o:OLEObject Type="Embed" ProgID="Visio.Drawing.15" ShapeID="_x0000_i1026" DrawAspect="Content" ObjectID="_1618893563" r:id="rId29"/>
        </w:object>
      </w:r>
    </w:p>
    <w:p w:rsidR="00887CB7" w:rsidRDefault="00887CB7" w:rsidP="00887CB7">
      <w:pPr>
        <w:jc w:val="center"/>
        <w:rPr>
          <w:rFonts w:ascii="宋体" w:hAnsi="宋体"/>
          <w:sz w:val="24"/>
          <w:szCs w:val="24"/>
        </w:rPr>
      </w:pPr>
      <w:r>
        <w:rPr>
          <w:rFonts w:hint="eastAsia"/>
        </w:rPr>
        <w:t>图1.</w:t>
      </w:r>
      <w:r>
        <w:t>3</w:t>
      </w:r>
    </w:p>
    <w:p w:rsidR="006D2777" w:rsidRPr="00E56D1A" w:rsidRDefault="00E56D1A" w:rsidP="00DA38E5">
      <w:pPr>
        <w:rPr>
          <w:rFonts w:ascii="宋体" w:eastAsia="宋体" w:hAnsi="宋体"/>
          <w:sz w:val="24"/>
          <w:szCs w:val="24"/>
        </w:rPr>
      </w:pPr>
      <w:r>
        <w:rPr>
          <w:rFonts w:ascii="宋体" w:hAnsi="宋体" w:hint="eastAsia"/>
          <w:sz w:val="24"/>
          <w:szCs w:val="24"/>
        </w:rPr>
        <w:t>3</w:t>
      </w:r>
      <w:r>
        <w:rPr>
          <w:rFonts w:ascii="宋体" w:hAnsi="宋体" w:hint="eastAsia"/>
          <w:sz w:val="24"/>
          <w:szCs w:val="24"/>
        </w:rPr>
        <w:t>）</w:t>
      </w:r>
      <w:r w:rsidRPr="00E56D1A">
        <w:rPr>
          <w:rFonts w:ascii="宋体" w:eastAsia="宋体" w:hAnsi="宋体" w:hint="eastAsia"/>
          <w:sz w:val="24"/>
          <w:szCs w:val="24"/>
        </w:rPr>
        <w:t>可搜索加密算法的优化</w:t>
      </w:r>
    </w:p>
    <w:p w:rsidR="00E56D1A" w:rsidRDefault="00E56D1A" w:rsidP="00E56D1A">
      <w:pPr>
        <w:spacing w:line="360" w:lineRule="auto"/>
        <w:ind w:firstLine="240"/>
        <w:rPr>
          <w:rFonts w:ascii="宋体" w:eastAsia="宋体" w:hAnsi="宋体"/>
          <w:kern w:val="2"/>
          <w:sz w:val="24"/>
          <w:szCs w:val="24"/>
        </w:rPr>
      </w:pPr>
      <w:r w:rsidRPr="00E56D1A">
        <w:rPr>
          <w:rFonts w:ascii="宋体" w:eastAsia="宋体" w:hAnsi="宋体" w:hint="eastAsia"/>
          <w:sz w:val="24"/>
          <w:szCs w:val="24"/>
        </w:rPr>
        <w:t>根据阅读的论文以及对可搜索加密机制的分析，我们提出了基于动态累加器的优化算法，算法过程如下：</w:t>
      </w:r>
      <w:r>
        <w:rPr>
          <w:rFonts w:ascii="宋体" w:eastAsia="宋体" w:hAnsi="宋体" w:hint="eastAsia"/>
          <w:kern w:val="2"/>
          <w:sz w:val="24"/>
          <w:szCs w:val="24"/>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E56D1A" w:rsidRDefault="00E56D1A" w:rsidP="00E56D1A">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假设当前系统中有</w:t>
      </w:r>
      <w:r>
        <w:rPr>
          <w:rFonts w:ascii="宋体" w:eastAsia="宋体" w:hAnsi="宋体"/>
          <w:kern w:val="2"/>
          <w:sz w:val="24"/>
          <w:szCs w:val="24"/>
        </w:rPr>
        <w:t>m</w:t>
      </w:r>
      <w:r>
        <w:rPr>
          <w:rFonts w:ascii="宋体" w:eastAsia="宋体" w:hAnsi="宋体" w:hint="eastAsia"/>
          <w:kern w:val="2"/>
          <w:sz w:val="24"/>
          <w:szCs w:val="24"/>
        </w:rPr>
        <w:t>个文件，每个文件平均有</w:t>
      </w:r>
      <w:r>
        <w:rPr>
          <w:rFonts w:ascii="宋体" w:eastAsia="宋体" w:hAnsi="宋体"/>
          <w:kern w:val="2"/>
          <w:sz w:val="24"/>
          <w:szCs w:val="24"/>
        </w:rPr>
        <w:t>n</w:t>
      </w:r>
      <w:r>
        <w:rPr>
          <w:rFonts w:ascii="宋体" w:eastAsia="宋体" w:hAnsi="宋体" w:hint="eastAsia"/>
          <w:kern w:val="2"/>
          <w:sz w:val="24"/>
          <w:szCs w:val="24"/>
        </w:rPr>
        <w:t>个关键字。那么原始加密搜索算法的</w:t>
      </w:r>
      <w:r w:rsidR="00CA5D6C">
        <w:rPr>
          <w:rFonts w:ascii="宋体" w:eastAsia="宋体" w:hAnsi="宋体" w:hint="eastAsia"/>
          <w:kern w:val="2"/>
          <w:sz w:val="24"/>
          <w:szCs w:val="24"/>
        </w:rPr>
        <w:t>最坏</w:t>
      </w:r>
      <w:r>
        <w:rPr>
          <w:rFonts w:ascii="宋体" w:eastAsia="宋体" w:hAnsi="宋体" w:hint="eastAsia"/>
          <w:kern w:val="2"/>
          <w:sz w:val="24"/>
          <w:szCs w:val="24"/>
        </w:rPr>
        <w:t>时间复杂度为O（m*n）</w:t>
      </w:r>
      <w:r w:rsidR="00CA5D6C">
        <w:rPr>
          <w:rFonts w:ascii="宋体" w:eastAsia="宋体" w:hAnsi="宋体" w:hint="eastAsia"/>
          <w:kern w:val="2"/>
          <w:sz w:val="24"/>
          <w:szCs w:val="24"/>
        </w:rPr>
        <w:t>。而我们新提出的算法在最坏情况下的时间复杂度为O（m+n），显著降低了搜索次数提升了搜索性能。</w:t>
      </w:r>
    </w:p>
    <w:p w:rsidR="00E56D1A" w:rsidRDefault="00E56D1A" w:rsidP="00600E79">
      <w:pPr>
        <w:spacing w:line="360" w:lineRule="auto"/>
        <w:ind w:firstLine="240"/>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Pr="00600E79" w:rsidRDefault="00887CB7" w:rsidP="00600E79">
      <w:pPr>
        <w:spacing w:line="360" w:lineRule="auto"/>
        <w:ind w:firstLine="240"/>
        <w:rPr>
          <w:rFonts w:ascii="宋体" w:eastAsia="宋体" w:hAnsi="宋体"/>
          <w:kern w:val="2"/>
          <w:sz w:val="24"/>
          <w:szCs w:val="24"/>
        </w:rPr>
      </w:pPr>
    </w:p>
    <w:p w:rsidR="009D5E1F" w:rsidDel="004B6A28" w:rsidRDefault="009D5E1F" w:rsidP="00DA38E5">
      <w:pPr>
        <w:rPr>
          <w:del w:id="165" w:author="WANG JINFAN" w:date="2019-05-09T07:25:00Z"/>
        </w:rPr>
      </w:pPr>
      <w:r w:rsidRPr="001E63EB">
        <w:rPr>
          <w:rFonts w:ascii="宋体" w:hAnsi="宋体" w:hint="eastAsia"/>
          <w:b/>
          <w:sz w:val="28"/>
          <w:szCs w:val="28"/>
        </w:rPr>
        <w:lastRenderedPageBreak/>
        <w:t>3</w:t>
      </w:r>
      <w:r w:rsidRPr="001E63EB">
        <w:rPr>
          <w:rFonts w:ascii="宋体" w:hAnsi="宋体" w:hint="eastAsia"/>
          <w:b/>
          <w:sz w:val="28"/>
          <w:szCs w:val="28"/>
        </w:rPr>
        <w:t>、实验</w:t>
      </w:r>
      <w:del w:id="166" w:author="WANG JINFAN" w:date="2019-05-09T07:25:00Z">
        <w:r w:rsidRPr="001E63EB" w:rsidDel="004B6A28">
          <w:rPr>
            <w:rFonts w:ascii="宋体" w:hAnsi="宋体" w:hint="eastAsia"/>
            <w:b/>
            <w:sz w:val="28"/>
            <w:szCs w:val="28"/>
          </w:rPr>
          <w:delText>条件</w:delText>
        </w:r>
      </w:del>
      <w:ins w:id="167" w:author="WANG JINFAN" w:date="2019-05-09T07:25:00Z">
        <w:r w:rsidR="004B6A28">
          <w:rPr>
            <w:rFonts w:ascii="宋体" w:hAnsi="宋体" w:hint="eastAsia"/>
            <w:b/>
            <w:sz w:val="28"/>
            <w:szCs w:val="28"/>
          </w:rPr>
          <w:t>环境</w:t>
        </w:r>
      </w:ins>
      <w:r w:rsidRPr="001E63EB">
        <w:rPr>
          <w:rFonts w:ascii="宋体" w:hAnsi="宋体" w:hint="eastAsia"/>
          <w:b/>
          <w:sz w:val="28"/>
          <w:szCs w:val="28"/>
        </w:rPr>
        <w:t>：</w:t>
      </w:r>
      <w:ins w:id="168" w:author="WANG JINFAN" w:date="2019-05-09T07:25:00Z">
        <w:r w:rsidR="004B6A28" w:rsidRPr="000C1441" w:rsidDel="004B6A28">
          <w:rPr>
            <w:rFonts w:hint="eastAsia"/>
          </w:rPr>
          <w:t xml:space="preserve"> </w:t>
        </w:r>
      </w:ins>
      <w:del w:id="169" w:author="WANG JINFAN" w:date="2019-05-09T07:25:00Z">
        <w:r w:rsidRPr="000C1441" w:rsidDel="004B6A28">
          <w:rPr>
            <w:rFonts w:hint="eastAsia"/>
          </w:rPr>
          <w:delText>实验将在内存为</w:delText>
        </w:r>
        <w:r w:rsidR="004655E5" w:rsidDel="004B6A28">
          <w:delText>16</w:delText>
        </w:r>
        <w:r w:rsidRPr="000C1441" w:rsidDel="004B6A28">
          <w:rPr>
            <w:rFonts w:hint="eastAsia"/>
          </w:rPr>
          <w:delText xml:space="preserve">G的windows </w:delText>
        </w:r>
        <w:r w:rsidR="004655E5" w:rsidDel="004B6A28">
          <w:delText>10</w:delText>
        </w:r>
        <w:r w:rsidRPr="000C1441" w:rsidDel="004B6A28">
          <w:rPr>
            <w:rFonts w:hint="eastAsia"/>
          </w:rPr>
          <w:delText xml:space="preserve"> 系统下面进行。</w:delText>
        </w:r>
      </w:del>
    </w:p>
    <w:p w:rsidR="004B6A28" w:rsidRPr="000C1441" w:rsidRDefault="004B6A28" w:rsidP="00DA38E5">
      <w:pPr>
        <w:rPr>
          <w:ins w:id="170" w:author="WANG JINFAN" w:date="2019-05-09T07:25:00Z"/>
          <w:rFonts w:hint="eastAsia"/>
        </w:rPr>
      </w:pPr>
      <w:ins w:id="171" w:author="WANG JINFAN" w:date="2019-05-09T07:25:00Z">
        <w:r>
          <w:rPr>
            <w:rFonts w:hint="eastAsia"/>
          </w:rPr>
          <w:t>应列出</w:t>
        </w:r>
      </w:ins>
      <w:ins w:id="172" w:author="WANG JINFAN" w:date="2019-05-09T07:26:00Z">
        <w:r>
          <w:rPr>
            <w:rFonts w:hint="eastAsia"/>
          </w:rPr>
          <w:t>客户端几台？服务器几台？客户端和服务器的详细配置分别是什么，并且画出拓扑图</w:t>
        </w:r>
      </w:ins>
    </w:p>
    <w:p w:rsidR="009D5E1F" w:rsidRPr="000C1441" w:rsidRDefault="009D5E1F" w:rsidP="00DA38E5">
      <w:r w:rsidRPr="001E63EB">
        <w:rPr>
          <w:rFonts w:ascii="宋体" w:hAnsi="宋体" w:hint="eastAsia"/>
          <w:b/>
          <w:sz w:val="28"/>
          <w:szCs w:val="28"/>
        </w:rPr>
        <w:t>4</w:t>
      </w:r>
      <w:r w:rsidRPr="001E63EB">
        <w:rPr>
          <w:rFonts w:ascii="宋体" w:hAnsi="宋体" w:hint="eastAsia"/>
          <w:b/>
          <w:sz w:val="28"/>
          <w:szCs w:val="28"/>
        </w:rPr>
        <w:t>、开发工具</w:t>
      </w:r>
      <w:ins w:id="173" w:author="WANG JINFAN" w:date="2019-05-09T07:27:00Z">
        <w:r w:rsidR="004B6A28">
          <w:rPr>
            <w:rFonts w:ascii="宋体" w:hAnsi="宋体" w:hint="eastAsia"/>
            <w:b/>
            <w:sz w:val="28"/>
            <w:szCs w:val="28"/>
          </w:rPr>
          <w:t>及开源框架</w:t>
        </w:r>
      </w:ins>
      <w:r w:rsidRPr="001E63EB">
        <w:rPr>
          <w:rFonts w:ascii="宋体" w:hAnsi="宋体" w:hint="eastAsia"/>
          <w:b/>
          <w:sz w:val="28"/>
          <w:szCs w:val="28"/>
        </w:rPr>
        <w:t>：</w:t>
      </w:r>
      <w:r>
        <w:rPr>
          <w:rFonts w:hint="eastAsia"/>
        </w:rPr>
        <w:t xml:space="preserve"> </w:t>
      </w:r>
      <w:del w:id="174" w:author="WANG JINFAN" w:date="2019-05-09T07:26:00Z">
        <w:r w:rsidDel="004B6A28">
          <w:rPr>
            <w:rFonts w:hint="eastAsia"/>
          </w:rPr>
          <w:delText>VS201</w:delText>
        </w:r>
        <w:r w:rsidR="004655E5" w:rsidDel="004B6A28">
          <w:rPr>
            <w:rFonts w:hint="eastAsia"/>
          </w:rPr>
          <w:delText>7</w:delText>
        </w:r>
      </w:del>
      <w:ins w:id="175" w:author="WANG JINFAN" w:date="2019-05-09T07:26:00Z">
        <w:r w:rsidR="004B6A28">
          <w:rPr>
            <w:rFonts w:hint="eastAsia"/>
          </w:rPr>
          <w:t>Visual</w:t>
        </w:r>
        <w:r w:rsidR="004B6A28">
          <w:t xml:space="preserve"> </w:t>
        </w:r>
        <w:r w:rsidR="004B6A28">
          <w:rPr>
            <w:rFonts w:hint="eastAsia"/>
          </w:rPr>
          <w:t>Studio</w:t>
        </w:r>
      </w:ins>
      <w:ins w:id="176" w:author="WANG JINFAN" w:date="2019-05-09T07:27:00Z">
        <w:r w:rsidR="004B6A28">
          <w:t xml:space="preserve"> </w:t>
        </w:r>
        <w:r w:rsidR="004B6A28">
          <w:rPr>
            <w:rFonts w:hint="eastAsia"/>
          </w:rPr>
          <w:t>2017</w:t>
        </w:r>
      </w:ins>
      <w:r w:rsidR="009329A9">
        <w:rPr>
          <w:rFonts w:hint="eastAsia"/>
        </w:rPr>
        <w:t>、</w:t>
      </w:r>
      <w:r w:rsidR="009329A9">
        <w:t>H</w:t>
      </w:r>
      <w:r w:rsidR="009329A9">
        <w:rPr>
          <w:rFonts w:hint="eastAsia"/>
        </w:rPr>
        <w:t>adoo</w:t>
      </w:r>
      <w:r w:rsidR="009329A9">
        <w:t>p</w:t>
      </w:r>
      <w:r w:rsidR="009329A9">
        <w:rPr>
          <w:rFonts w:hint="eastAsia"/>
        </w:rPr>
        <w:t>、</w:t>
      </w:r>
      <w:del w:id="177" w:author="WANG JINFAN" w:date="2019-05-09T07:27:00Z">
        <w:r w:rsidR="009329A9" w:rsidDel="004B6A28">
          <w:rPr>
            <w:rFonts w:hint="eastAsia"/>
          </w:rPr>
          <w:delText>SQL Express</w:delText>
        </w:r>
        <w:r w:rsidR="00CA5D6C" w:rsidDel="004B6A28">
          <w:rPr>
            <w:rFonts w:hint="eastAsia"/>
          </w:rPr>
          <w:delText>数据库</w:delText>
        </w:r>
      </w:del>
      <w:ins w:id="178" w:author="WANG JINFAN" w:date="2019-05-09T07:27:00Z">
        <w:r w:rsidR="004B6A28">
          <w:rPr>
            <w:rFonts w:hint="eastAsia"/>
          </w:rPr>
          <w:t>SQL</w:t>
        </w:r>
        <w:r w:rsidR="004B6A28">
          <w:t xml:space="preserve"> </w:t>
        </w:r>
        <w:r w:rsidR="004B6A28">
          <w:rPr>
            <w:rFonts w:hint="eastAsia"/>
          </w:rPr>
          <w:t>Server</w:t>
        </w:r>
      </w:ins>
      <w:r w:rsidR="009329A9">
        <w:rPr>
          <w:rFonts w:hint="eastAsia"/>
        </w:rPr>
        <w:t>、</w:t>
      </w:r>
      <w:r w:rsidR="009329A9">
        <w:t>Redis</w:t>
      </w:r>
      <w:del w:id="179" w:author="WANG JINFAN" w:date="2019-05-09T07:27:00Z">
        <w:r w:rsidR="00CA5D6C" w:rsidDel="004B6A28">
          <w:rPr>
            <w:rFonts w:hint="eastAsia"/>
          </w:rPr>
          <w:delText>数据库</w:delText>
        </w:r>
      </w:del>
      <w:r w:rsidR="009329A9">
        <w:rPr>
          <w:rFonts w:hint="eastAsia"/>
        </w:rPr>
        <w:t>、</w:t>
      </w:r>
      <w:r w:rsidR="009329A9">
        <w:t>Docker</w:t>
      </w:r>
      <w:r w:rsidR="009329A9">
        <w:rPr>
          <w:rFonts w:hint="eastAsia"/>
        </w:rPr>
        <w:t>、</w:t>
      </w:r>
      <w:r w:rsidR="009329A9">
        <w:t>W</w:t>
      </w:r>
      <w:r w:rsidR="009329A9">
        <w:rPr>
          <w:rFonts w:hint="eastAsia"/>
        </w:rPr>
        <w:t>ire</w:t>
      </w:r>
      <w:r w:rsidR="009329A9">
        <w:t>shark</w:t>
      </w:r>
      <w:r w:rsidR="009329A9">
        <w:rPr>
          <w:rFonts w:hint="eastAsia"/>
        </w:rPr>
        <w:t>、Chrome</w:t>
      </w:r>
      <w:ins w:id="180" w:author="WANG JINFAN" w:date="2019-05-09T07:28:00Z">
        <w:r w:rsidR="004B6A28">
          <w:rPr>
            <w:rFonts w:hint="eastAsia"/>
          </w:rPr>
          <w:t>。</w:t>
        </w:r>
      </w:ins>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本课题研究时间为201</w:t>
      </w:r>
      <w:r w:rsidR="009329A9">
        <w:rPr>
          <w:rFonts w:ascii="宋体" w:eastAsia="宋体" w:hAnsi="宋体"/>
          <w:kern w:val="2"/>
          <w:sz w:val="24"/>
          <w:szCs w:val="24"/>
        </w:rPr>
        <w:t>9</w:t>
      </w:r>
      <w:r w:rsidRPr="009D5E1F">
        <w:rPr>
          <w:rFonts w:ascii="宋体" w:eastAsia="宋体" w:hAnsi="宋体" w:hint="eastAsia"/>
          <w:kern w:val="2"/>
          <w:sz w:val="24"/>
          <w:szCs w:val="24"/>
        </w:rPr>
        <w:t>年3月到20</w:t>
      </w:r>
      <w:r w:rsidR="009329A9">
        <w:rPr>
          <w:rFonts w:ascii="宋体" w:eastAsia="宋体" w:hAnsi="宋体"/>
          <w:kern w:val="2"/>
          <w:sz w:val="24"/>
          <w:szCs w:val="24"/>
        </w:rPr>
        <w:t>20</w:t>
      </w:r>
      <w:r w:rsidRPr="009D5E1F">
        <w:rPr>
          <w:rFonts w:ascii="宋体" w:eastAsia="宋体" w:hAnsi="宋体" w:hint="eastAsia"/>
          <w:kern w:val="2"/>
          <w:sz w:val="24"/>
          <w:szCs w:val="24"/>
        </w:rPr>
        <w:t>年3月。工作进程安排为三个阶段：</w:t>
      </w:r>
    </w:p>
    <w:p w:rsidR="004B6A28" w:rsidRDefault="009D5E1F" w:rsidP="00CA5D6C">
      <w:pPr>
        <w:spacing w:line="360" w:lineRule="auto"/>
        <w:ind w:firstLine="240"/>
        <w:rPr>
          <w:ins w:id="181" w:author="WANG JINFAN" w:date="2019-05-09T07:28:00Z"/>
          <w:rFonts w:ascii="宋体" w:eastAsia="宋体" w:hAnsi="宋体"/>
          <w:kern w:val="2"/>
          <w:sz w:val="24"/>
          <w:szCs w:val="24"/>
        </w:rPr>
      </w:pPr>
      <w:r w:rsidRPr="009D5E1F">
        <w:rPr>
          <w:rFonts w:ascii="宋体" w:eastAsia="宋体" w:hAnsi="宋体" w:hint="eastAsia"/>
          <w:kern w:val="2"/>
          <w:sz w:val="24"/>
          <w:szCs w:val="24"/>
        </w:rPr>
        <w:t>前期：201</w:t>
      </w:r>
      <w:r w:rsidR="009329A9">
        <w:rPr>
          <w:rFonts w:ascii="宋体" w:eastAsia="宋体" w:hAnsi="宋体"/>
          <w:kern w:val="2"/>
          <w:sz w:val="24"/>
          <w:szCs w:val="24"/>
        </w:rPr>
        <w:t>9</w:t>
      </w:r>
      <w:r w:rsidRPr="009D5E1F">
        <w:rPr>
          <w:rFonts w:ascii="宋体" w:eastAsia="宋体" w:hAnsi="宋体" w:hint="eastAsia"/>
          <w:kern w:val="2"/>
          <w:sz w:val="24"/>
          <w:szCs w:val="24"/>
        </w:rPr>
        <w:t xml:space="preserve"> 年3月</w:t>
      </w:r>
      <w:del w:id="182" w:author="WANG JINFAN" w:date="2019-05-09T07:29:00Z">
        <w:r w:rsidRPr="009D5E1F" w:rsidDel="004B6A28">
          <w:rPr>
            <w:rFonts w:ascii="宋体" w:eastAsia="宋体" w:hAnsi="宋体" w:hint="eastAsia"/>
            <w:kern w:val="2"/>
            <w:sz w:val="24"/>
            <w:szCs w:val="24"/>
          </w:rPr>
          <w:delText>到</w:delText>
        </w:r>
      </w:del>
      <w:ins w:id="183" w:author="WANG JINFAN" w:date="2019-05-09T07:29:00Z">
        <w:r w:rsidR="004B6A28">
          <w:rPr>
            <w:rFonts w:ascii="宋体" w:eastAsia="宋体" w:hAnsi="宋体" w:hint="eastAsia"/>
            <w:kern w:val="2"/>
            <w:sz w:val="24"/>
            <w:szCs w:val="24"/>
          </w:rPr>
          <w:t>-</w:t>
        </w:r>
      </w:ins>
      <w:r w:rsidRPr="009D5E1F">
        <w:rPr>
          <w:rFonts w:ascii="宋体" w:eastAsia="宋体" w:hAnsi="宋体" w:hint="eastAsia"/>
          <w:kern w:val="2"/>
          <w:sz w:val="24"/>
          <w:szCs w:val="24"/>
        </w:rPr>
        <w:t>4月</w:t>
      </w:r>
      <w:ins w:id="184" w:author="WANG JINFAN" w:date="2019-05-09T07:30:00Z">
        <w:r w:rsidR="004B6A28">
          <w:rPr>
            <w:rFonts w:ascii="宋体" w:eastAsia="宋体" w:hAnsi="宋体" w:hint="eastAsia"/>
            <w:kern w:val="2"/>
            <w:sz w:val="24"/>
            <w:szCs w:val="24"/>
          </w:rPr>
          <w:t>：</w:t>
        </w:r>
      </w:ins>
      <w:del w:id="185" w:author="WANG JINFAN" w:date="2019-05-09T07:29:00Z">
        <w:r w:rsidRPr="009D5E1F" w:rsidDel="004B6A28">
          <w:rPr>
            <w:rFonts w:ascii="宋体" w:eastAsia="宋体" w:hAnsi="宋体" w:hint="eastAsia"/>
            <w:kern w:val="2"/>
            <w:sz w:val="24"/>
            <w:szCs w:val="24"/>
          </w:rPr>
          <w:delText>，</w:delText>
        </w:r>
      </w:del>
    </w:p>
    <w:p w:rsidR="009D5E1F" w:rsidRPr="009D5E1F" w:rsidRDefault="009D5E1F" w:rsidP="00CA5D6C">
      <w:pPr>
        <w:spacing w:line="360" w:lineRule="auto"/>
        <w:ind w:firstLine="240"/>
        <w:rPr>
          <w:rFonts w:ascii="宋体" w:eastAsia="宋体" w:hAnsi="宋体"/>
          <w:kern w:val="2"/>
          <w:sz w:val="24"/>
          <w:szCs w:val="24"/>
        </w:rPr>
      </w:pPr>
      <w:del w:id="186" w:author="WANG JINFAN" w:date="2019-05-09T07:28:00Z">
        <w:r w:rsidRPr="009D5E1F" w:rsidDel="004B6A28">
          <w:rPr>
            <w:rFonts w:ascii="宋体" w:eastAsia="宋体" w:hAnsi="宋体" w:hint="eastAsia"/>
            <w:kern w:val="2"/>
            <w:sz w:val="24"/>
            <w:szCs w:val="24"/>
          </w:rPr>
          <w:delText>主要是阅读</w:delText>
        </w:r>
      </w:del>
      <w:ins w:id="187" w:author="WANG JINFAN" w:date="2019-05-09T07:29:00Z">
        <w:r w:rsidR="004B6A28">
          <w:rPr>
            <w:rFonts w:ascii="宋体" w:eastAsia="宋体" w:hAnsi="宋体" w:hint="eastAsia"/>
            <w:kern w:val="2"/>
            <w:sz w:val="24"/>
            <w:szCs w:val="24"/>
          </w:rPr>
          <w:t>文献阅读</w:t>
        </w:r>
      </w:ins>
      <w:r w:rsidRPr="009D5E1F">
        <w:rPr>
          <w:rFonts w:ascii="宋体" w:eastAsia="宋体" w:hAnsi="宋体" w:hint="eastAsia"/>
          <w:kern w:val="2"/>
          <w:sz w:val="24"/>
          <w:szCs w:val="24"/>
        </w:rPr>
        <w:t>、</w:t>
      </w:r>
      <w:del w:id="188" w:author="WANG JINFAN" w:date="2019-05-09T07:29:00Z">
        <w:r w:rsidRPr="009D5E1F" w:rsidDel="004B6A28">
          <w:rPr>
            <w:rFonts w:ascii="宋体" w:eastAsia="宋体" w:hAnsi="宋体" w:hint="eastAsia"/>
            <w:kern w:val="2"/>
            <w:sz w:val="24"/>
            <w:szCs w:val="24"/>
          </w:rPr>
          <w:delText>整理</w:delText>
        </w:r>
      </w:del>
      <w:r w:rsidRPr="009D5E1F">
        <w:rPr>
          <w:rFonts w:ascii="宋体" w:eastAsia="宋体" w:hAnsi="宋体" w:hint="eastAsia"/>
          <w:kern w:val="2"/>
          <w:sz w:val="24"/>
          <w:szCs w:val="24"/>
        </w:rPr>
        <w:t>文献</w:t>
      </w:r>
      <w:ins w:id="189" w:author="WANG JINFAN" w:date="2019-05-09T07:29:00Z">
        <w:r w:rsidR="004B6A28">
          <w:rPr>
            <w:rFonts w:ascii="宋体" w:eastAsia="宋体" w:hAnsi="宋体" w:hint="eastAsia"/>
            <w:kern w:val="2"/>
            <w:sz w:val="24"/>
            <w:szCs w:val="24"/>
          </w:rPr>
          <w:t>整理及</w:t>
        </w:r>
      </w:ins>
      <w:del w:id="190" w:author="WANG JINFAN" w:date="2019-05-09T07:29:00Z">
        <w:r w:rsidRPr="009D5E1F" w:rsidDel="004B6A28">
          <w:rPr>
            <w:rFonts w:ascii="宋体" w:eastAsia="宋体" w:hAnsi="宋体" w:hint="eastAsia"/>
            <w:kern w:val="2"/>
            <w:sz w:val="24"/>
            <w:szCs w:val="24"/>
          </w:rPr>
          <w:delText>并撰写</w:delText>
        </w:r>
      </w:del>
      <w:r w:rsidRPr="009D5E1F">
        <w:rPr>
          <w:rFonts w:ascii="宋体" w:eastAsia="宋体" w:hAnsi="宋体" w:hint="eastAsia"/>
          <w:kern w:val="2"/>
          <w:sz w:val="24"/>
          <w:szCs w:val="24"/>
        </w:rPr>
        <w:t>开题报告</w:t>
      </w:r>
      <w:ins w:id="191" w:author="WANG JINFAN" w:date="2019-05-09T07:29:00Z">
        <w:r w:rsidR="004B6A28">
          <w:rPr>
            <w:rFonts w:ascii="宋体" w:eastAsia="宋体" w:hAnsi="宋体" w:hint="eastAsia"/>
            <w:kern w:val="2"/>
            <w:sz w:val="24"/>
            <w:szCs w:val="24"/>
          </w:rPr>
          <w:t>撰写；</w:t>
        </w:r>
      </w:ins>
    </w:p>
    <w:p w:rsidR="004B6A28" w:rsidRDefault="004B6A28" w:rsidP="00CA5D6C">
      <w:pPr>
        <w:spacing w:line="360" w:lineRule="auto"/>
        <w:ind w:firstLine="240"/>
        <w:rPr>
          <w:ins w:id="192" w:author="WANG JINFAN" w:date="2019-05-09T07:30:00Z"/>
          <w:rFonts w:ascii="宋体" w:eastAsia="宋体" w:hAnsi="宋体"/>
          <w:kern w:val="2"/>
          <w:sz w:val="24"/>
          <w:szCs w:val="24"/>
        </w:rPr>
      </w:pPr>
    </w:p>
    <w:p w:rsidR="009D5E1F" w:rsidRPr="009D5E1F" w:rsidDel="004B6A28" w:rsidRDefault="009D5E1F" w:rsidP="00CA5D6C">
      <w:pPr>
        <w:spacing w:line="360" w:lineRule="auto"/>
        <w:ind w:firstLine="240"/>
        <w:rPr>
          <w:del w:id="193" w:author="WANG JINFAN" w:date="2019-05-09T07:30:00Z"/>
          <w:rFonts w:ascii="宋体" w:eastAsia="宋体" w:hAnsi="宋体"/>
          <w:kern w:val="2"/>
          <w:sz w:val="24"/>
          <w:szCs w:val="24"/>
        </w:rPr>
      </w:pPr>
      <w:r w:rsidRPr="009D5E1F">
        <w:rPr>
          <w:rFonts w:ascii="宋体" w:eastAsia="宋体" w:hAnsi="宋体" w:hint="eastAsia"/>
          <w:kern w:val="2"/>
          <w:sz w:val="24"/>
          <w:szCs w:val="24"/>
        </w:rPr>
        <w:t>中期</w:t>
      </w:r>
      <w:del w:id="194" w:author="WANG JINFAN" w:date="2019-05-09T07:29:00Z">
        <w:r w:rsidRPr="009D5E1F" w:rsidDel="004B6A28">
          <w:rPr>
            <w:rFonts w:ascii="宋体" w:eastAsia="宋体" w:hAnsi="宋体" w:hint="eastAsia"/>
            <w:kern w:val="2"/>
            <w:sz w:val="24"/>
            <w:szCs w:val="24"/>
          </w:rPr>
          <w:delText>工作为课题实验时间（</w:delText>
        </w:r>
      </w:del>
      <w:ins w:id="195" w:author="WANG JINFAN" w:date="2019-05-09T07:29:00Z">
        <w:r w:rsidR="004B6A28">
          <w:rPr>
            <w:rFonts w:ascii="宋体" w:eastAsia="宋体" w:hAnsi="宋体" w:hint="eastAsia"/>
            <w:kern w:val="2"/>
            <w:sz w:val="24"/>
            <w:szCs w:val="24"/>
          </w:rPr>
          <w:t>：</w:t>
        </w:r>
      </w:ins>
      <w:del w:id="196" w:author="WANG JINFAN" w:date="2019-05-09T07:29:00Z">
        <w:r w:rsidRPr="009D5E1F" w:rsidDel="004B6A28">
          <w:rPr>
            <w:rFonts w:ascii="宋体" w:eastAsia="宋体" w:hAnsi="宋体" w:hint="eastAsia"/>
            <w:kern w:val="2"/>
            <w:sz w:val="24"/>
            <w:szCs w:val="24"/>
          </w:rPr>
          <w:delText>时间为4月份—12月份</w:delText>
        </w:r>
      </w:del>
      <w:ins w:id="197" w:author="WANG JINFAN" w:date="2019-05-09T07:29:00Z">
        <w:r w:rsidR="004B6A28">
          <w:rPr>
            <w:rFonts w:ascii="宋体" w:eastAsia="宋体" w:hAnsi="宋体" w:hint="eastAsia"/>
            <w:kern w:val="2"/>
            <w:sz w:val="24"/>
            <w:szCs w:val="24"/>
          </w:rPr>
          <w:t>2019年4月-12月</w:t>
        </w:r>
      </w:ins>
      <w:r w:rsidRPr="009D5E1F">
        <w:rPr>
          <w:rFonts w:ascii="宋体" w:eastAsia="宋体" w:hAnsi="宋体" w:hint="eastAsia"/>
          <w:kern w:val="2"/>
          <w:sz w:val="24"/>
          <w:szCs w:val="24"/>
        </w:rPr>
        <w:t>）</w:t>
      </w:r>
      <w:ins w:id="198" w:author="WANG JINFAN" w:date="2019-05-09T07:30:00Z">
        <w:r w:rsidR="004B6A28">
          <w:rPr>
            <w:rFonts w:ascii="宋体" w:eastAsia="宋体" w:hAnsi="宋体" w:hint="eastAsia"/>
            <w:kern w:val="2"/>
            <w:sz w:val="24"/>
            <w:szCs w:val="24"/>
          </w:rPr>
          <w:t>：</w:t>
        </w:r>
      </w:ins>
      <w:del w:id="199" w:author="WANG JINFAN" w:date="2019-05-09T07:30:00Z">
        <w:r w:rsidRPr="009D5E1F" w:rsidDel="004B6A28">
          <w:rPr>
            <w:rFonts w:ascii="宋体" w:eastAsia="宋体" w:hAnsi="宋体" w:hint="eastAsia"/>
            <w:kern w:val="2"/>
            <w:sz w:val="24"/>
            <w:szCs w:val="24"/>
          </w:rPr>
          <w:delText>，具体安排如下：</w:delText>
        </w:r>
      </w:del>
    </w:p>
    <w:p w:rsidR="009D5E1F" w:rsidRPr="009D5E1F" w:rsidRDefault="009D5E1F" w:rsidP="00CA5D6C">
      <w:pPr>
        <w:spacing w:line="360" w:lineRule="auto"/>
        <w:ind w:firstLine="240"/>
        <w:rPr>
          <w:rFonts w:ascii="宋体" w:eastAsia="宋体" w:hAnsi="宋体"/>
          <w:kern w:val="2"/>
          <w:sz w:val="24"/>
          <w:szCs w:val="24"/>
        </w:rPr>
      </w:pPr>
      <w:del w:id="200" w:author="WANG JINFAN" w:date="2019-05-09T07:28:00Z">
        <w:r w:rsidRPr="009D5E1F" w:rsidDel="004B6A28">
          <w:rPr>
            <w:rFonts w:ascii="宋体" w:eastAsia="宋体" w:hAnsi="宋体" w:hint="eastAsia"/>
            <w:kern w:val="2"/>
            <w:sz w:val="24"/>
            <w:szCs w:val="24"/>
          </w:rPr>
          <w:delText>从</w:delText>
        </w:r>
      </w:del>
      <w:r w:rsidRPr="009D5E1F">
        <w:rPr>
          <w:rFonts w:ascii="宋体" w:eastAsia="宋体" w:hAnsi="宋体" w:hint="eastAsia"/>
          <w:kern w:val="2"/>
          <w:sz w:val="24"/>
          <w:szCs w:val="24"/>
        </w:rPr>
        <w:t>5月-6月，</w:t>
      </w:r>
      <w:r w:rsidR="008238C7">
        <w:rPr>
          <w:rFonts w:ascii="宋体" w:eastAsia="宋体" w:hAnsi="宋体" w:hint="eastAsia"/>
          <w:kern w:val="2"/>
          <w:sz w:val="24"/>
          <w:szCs w:val="24"/>
        </w:rPr>
        <w:t>实现加密搜索</w:t>
      </w:r>
      <w:del w:id="201" w:author="WANG JINFAN" w:date="2019-05-09T07:31:00Z">
        <w:r w:rsidR="008238C7" w:rsidDel="004B6A28">
          <w:rPr>
            <w:rFonts w:ascii="宋体" w:eastAsia="宋体" w:hAnsi="宋体" w:hint="eastAsia"/>
            <w:kern w:val="2"/>
            <w:sz w:val="24"/>
            <w:szCs w:val="24"/>
          </w:rPr>
          <w:delText>系统</w:delText>
        </w:r>
      </w:del>
      <w:ins w:id="202" w:author="WANG JINFAN" w:date="2019-05-09T07:31:00Z">
        <w:r w:rsidR="004B6A28">
          <w:rPr>
            <w:rFonts w:ascii="宋体" w:eastAsia="宋体" w:hAnsi="宋体" w:hint="eastAsia"/>
            <w:kern w:val="2"/>
            <w:sz w:val="24"/>
            <w:szCs w:val="24"/>
          </w:rPr>
          <w:t>模块</w:t>
        </w:r>
      </w:ins>
      <w:r w:rsidR="008238C7">
        <w:rPr>
          <w:rFonts w:ascii="宋体" w:eastAsia="宋体" w:hAnsi="宋体" w:hint="eastAsia"/>
          <w:kern w:val="2"/>
          <w:sz w:val="24"/>
          <w:szCs w:val="24"/>
        </w:rPr>
        <w:t>，</w:t>
      </w:r>
      <w:del w:id="203" w:author="WANG JINFAN" w:date="2019-05-09T07:31:00Z">
        <w:r w:rsidR="008238C7" w:rsidDel="004B6A28">
          <w:rPr>
            <w:rFonts w:ascii="宋体" w:eastAsia="宋体" w:hAnsi="宋体" w:hint="eastAsia"/>
            <w:kern w:val="2"/>
            <w:sz w:val="24"/>
            <w:szCs w:val="24"/>
          </w:rPr>
          <w:delText>并进行相关测试</w:delText>
        </w:r>
      </w:del>
      <w:ins w:id="204" w:author="WANG JINFAN" w:date="2019-05-09T07:31:00Z">
        <w:r w:rsidR="004B6A28">
          <w:rPr>
            <w:rFonts w:ascii="宋体" w:eastAsia="宋体" w:hAnsi="宋体" w:hint="eastAsia"/>
            <w:kern w:val="2"/>
            <w:sz w:val="24"/>
            <w:szCs w:val="24"/>
          </w:rPr>
          <w:t>完成单元测试，</w:t>
        </w:r>
      </w:ins>
      <w:del w:id="205" w:author="WANG JINFAN" w:date="2019-05-09T07:31:00Z">
        <w:r w:rsidR="008238C7" w:rsidDel="004B6A28">
          <w:rPr>
            <w:rFonts w:ascii="宋体" w:eastAsia="宋体" w:hAnsi="宋体" w:hint="eastAsia"/>
            <w:kern w:val="2"/>
            <w:sz w:val="24"/>
            <w:szCs w:val="24"/>
          </w:rPr>
          <w:delText>。同时</w:delText>
        </w:r>
      </w:del>
      <w:r w:rsidR="008238C7">
        <w:rPr>
          <w:rFonts w:ascii="宋体" w:eastAsia="宋体" w:hAnsi="宋体" w:hint="eastAsia"/>
          <w:kern w:val="2"/>
          <w:sz w:val="24"/>
          <w:szCs w:val="24"/>
        </w:rPr>
        <w:t>改进搜索算法</w:t>
      </w:r>
      <w:ins w:id="206" w:author="WANG JINFAN" w:date="2019-05-09T07:30:00Z">
        <w:r w:rsidR="004B6A28">
          <w:rPr>
            <w:rFonts w:ascii="宋体" w:eastAsia="宋体" w:hAnsi="宋体" w:hint="eastAsia"/>
            <w:kern w:val="2"/>
            <w:sz w:val="24"/>
            <w:szCs w:val="24"/>
          </w:rPr>
          <w:t>；</w:t>
        </w:r>
      </w:ins>
      <w:del w:id="207" w:author="WANG JINFAN" w:date="2019-05-09T07:30:00Z">
        <w:r w:rsidR="008238C7" w:rsidDel="004B6A28">
          <w:rPr>
            <w:rFonts w:ascii="宋体" w:eastAsia="宋体" w:hAnsi="宋体" w:hint="eastAsia"/>
            <w:kern w:val="2"/>
            <w:sz w:val="24"/>
            <w:szCs w:val="24"/>
          </w:rPr>
          <w:delText>。</w:delText>
        </w:r>
      </w:del>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搜索网盘系统</w:t>
      </w:r>
      <w:proofErr w:type="gramEnd"/>
      <w:ins w:id="208" w:author="WANG JINFAN" w:date="2019-05-09T07:30:00Z">
        <w:r w:rsidR="004B6A28">
          <w:rPr>
            <w:rFonts w:ascii="宋体" w:eastAsia="宋体" w:hAnsi="宋体" w:hint="eastAsia"/>
            <w:kern w:val="2"/>
            <w:sz w:val="24"/>
            <w:szCs w:val="24"/>
          </w:rPr>
          <w:t>原型</w:t>
        </w:r>
      </w:ins>
      <w:del w:id="209" w:author="WANG JINFAN" w:date="2019-05-09T07:30:00Z">
        <w:r w:rsidR="008238C7" w:rsidDel="004B6A28">
          <w:rPr>
            <w:rFonts w:ascii="宋体" w:eastAsia="宋体" w:hAnsi="宋体" w:hint="eastAsia"/>
            <w:kern w:val="2"/>
            <w:sz w:val="24"/>
            <w:szCs w:val="24"/>
          </w:rPr>
          <w:delText>模型</w:delText>
        </w:r>
      </w:del>
      <w:ins w:id="210" w:author="WANG JINFAN" w:date="2019-05-09T07:30:00Z">
        <w:r w:rsidR="004B6A28">
          <w:rPr>
            <w:rFonts w:ascii="宋体" w:eastAsia="宋体" w:hAnsi="宋体" w:hint="eastAsia"/>
            <w:kern w:val="2"/>
            <w:sz w:val="24"/>
            <w:szCs w:val="24"/>
          </w:rPr>
          <w:t>设计</w:t>
        </w:r>
      </w:ins>
      <w:r w:rsidR="008238C7">
        <w:rPr>
          <w:rFonts w:ascii="宋体" w:eastAsia="宋体" w:hAnsi="宋体" w:hint="eastAsia"/>
          <w:kern w:val="2"/>
          <w:sz w:val="24"/>
          <w:szCs w:val="24"/>
        </w:rPr>
        <w:t>，</w:t>
      </w:r>
      <w:del w:id="211" w:author="WANG JINFAN" w:date="2019-05-09T07:30:00Z">
        <w:r w:rsidR="008238C7" w:rsidDel="004B6A28">
          <w:rPr>
            <w:rFonts w:ascii="宋体" w:eastAsia="宋体" w:hAnsi="宋体" w:hint="eastAsia"/>
            <w:kern w:val="2"/>
            <w:sz w:val="24"/>
            <w:szCs w:val="24"/>
          </w:rPr>
          <w:delText>实际</w:delText>
        </w:r>
      </w:del>
      <w:del w:id="212" w:author="WANG JINFAN" w:date="2019-05-09T07:31:00Z">
        <w:r w:rsidR="008238C7" w:rsidDel="004B6A28">
          <w:rPr>
            <w:rFonts w:ascii="宋体" w:eastAsia="宋体" w:hAnsi="宋体" w:hint="eastAsia"/>
            <w:kern w:val="2"/>
            <w:sz w:val="24"/>
            <w:szCs w:val="24"/>
          </w:rPr>
          <w:delText>进行测试与修改</w:delText>
        </w:r>
      </w:del>
      <w:del w:id="213" w:author="WANG JINFAN" w:date="2019-05-09T07:30:00Z">
        <w:r w:rsidR="008238C7" w:rsidDel="004B6A28">
          <w:rPr>
            <w:rFonts w:ascii="宋体" w:eastAsia="宋体" w:hAnsi="宋体" w:hint="eastAsia"/>
            <w:kern w:val="2"/>
            <w:sz w:val="24"/>
            <w:szCs w:val="24"/>
          </w:rPr>
          <w:delText>。</w:delText>
        </w:r>
      </w:del>
      <w:ins w:id="214" w:author="WANG JINFAN" w:date="2019-05-09T07:31:00Z">
        <w:r w:rsidR="004B6A28">
          <w:rPr>
            <w:rFonts w:ascii="宋体" w:eastAsia="宋体" w:hAnsi="宋体" w:hint="eastAsia"/>
            <w:kern w:val="2"/>
            <w:sz w:val="24"/>
            <w:szCs w:val="24"/>
          </w:rPr>
          <w:t>进行集成测试；</w:t>
        </w:r>
      </w:ins>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ins w:id="215" w:author="WANG JINFAN" w:date="2019-05-09T07:32:00Z">
        <w:r w:rsidR="00443338">
          <w:rPr>
            <w:rFonts w:ascii="宋体" w:eastAsia="宋体" w:hAnsi="宋体" w:hint="eastAsia"/>
            <w:kern w:val="2"/>
            <w:sz w:val="24"/>
            <w:szCs w:val="24"/>
          </w:rPr>
          <w:t>；</w:t>
        </w:r>
      </w:ins>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11月－12月，</w:t>
      </w:r>
      <w:del w:id="216" w:author="WANG JINFAN" w:date="2019-05-09T07:32:00Z">
        <w:r w:rsidRPr="009D5E1F" w:rsidDel="00443338">
          <w:rPr>
            <w:rFonts w:ascii="宋体" w:eastAsia="宋体" w:hAnsi="宋体" w:hint="eastAsia"/>
            <w:kern w:val="2"/>
            <w:sz w:val="24"/>
            <w:szCs w:val="24"/>
          </w:rPr>
          <w:delText>主要是对以上</w:delText>
        </w:r>
        <w:r w:rsidR="008238C7" w:rsidDel="00443338">
          <w:rPr>
            <w:rFonts w:ascii="宋体" w:eastAsia="宋体" w:hAnsi="宋体" w:hint="eastAsia"/>
            <w:kern w:val="2"/>
            <w:sz w:val="24"/>
            <w:szCs w:val="24"/>
          </w:rPr>
          <w:delText>系统</w:delText>
        </w:r>
        <w:r w:rsidRPr="009D5E1F" w:rsidDel="00443338">
          <w:rPr>
            <w:rFonts w:ascii="宋体" w:eastAsia="宋体" w:hAnsi="宋体" w:hint="eastAsia"/>
            <w:kern w:val="2"/>
            <w:sz w:val="24"/>
            <w:szCs w:val="24"/>
          </w:rPr>
          <w:delText>进行整理</w:delText>
        </w:r>
      </w:del>
      <w:ins w:id="217" w:author="WANG JINFAN" w:date="2019-05-09T07:32:00Z">
        <w:r w:rsidR="00443338">
          <w:rPr>
            <w:rFonts w:ascii="宋体" w:eastAsia="宋体" w:hAnsi="宋体" w:hint="eastAsia"/>
            <w:kern w:val="2"/>
            <w:sz w:val="24"/>
            <w:szCs w:val="24"/>
          </w:rPr>
          <w:t>开展实验，收集数据</w:t>
        </w:r>
      </w:ins>
      <w:del w:id="218" w:author="WANG JINFAN" w:date="2019-05-09T07:32:00Z">
        <w:r w:rsidRPr="009D5E1F" w:rsidDel="00443338">
          <w:rPr>
            <w:rFonts w:ascii="宋体" w:eastAsia="宋体" w:hAnsi="宋体" w:hint="eastAsia"/>
            <w:kern w:val="2"/>
            <w:sz w:val="24"/>
            <w:szCs w:val="24"/>
          </w:rPr>
          <w:delText>，</w:delText>
        </w:r>
      </w:del>
      <w:r w:rsidRPr="009D5E1F">
        <w:rPr>
          <w:rFonts w:ascii="宋体" w:eastAsia="宋体" w:hAnsi="宋体" w:hint="eastAsia"/>
          <w:kern w:val="2"/>
          <w:sz w:val="24"/>
          <w:szCs w:val="24"/>
        </w:rPr>
        <w:t>并与文献中的相类似的</w:t>
      </w:r>
      <w:ins w:id="219" w:author="WANG JINFAN" w:date="2019-05-09T07:32:00Z">
        <w:r w:rsidR="00443338">
          <w:rPr>
            <w:rFonts w:ascii="宋体" w:eastAsia="宋体" w:hAnsi="宋体" w:hint="eastAsia"/>
            <w:kern w:val="2"/>
            <w:sz w:val="24"/>
            <w:szCs w:val="24"/>
          </w:rPr>
          <w:t>工作</w:t>
        </w:r>
      </w:ins>
      <w:del w:id="220" w:author="WANG JINFAN" w:date="2019-05-09T07:32:00Z">
        <w:r w:rsidRPr="009D5E1F" w:rsidDel="00443338">
          <w:rPr>
            <w:rFonts w:ascii="宋体" w:eastAsia="宋体" w:hAnsi="宋体" w:hint="eastAsia"/>
            <w:kern w:val="2"/>
            <w:sz w:val="24"/>
            <w:szCs w:val="24"/>
          </w:rPr>
          <w:delText>实验</w:delText>
        </w:r>
      </w:del>
      <w:r w:rsidRPr="009D5E1F">
        <w:rPr>
          <w:rFonts w:ascii="宋体" w:eastAsia="宋体" w:hAnsi="宋体" w:hint="eastAsia"/>
          <w:kern w:val="2"/>
          <w:sz w:val="24"/>
          <w:szCs w:val="24"/>
        </w:rPr>
        <w:t>进行比较</w:t>
      </w:r>
      <w:ins w:id="221" w:author="WANG JINFAN" w:date="2019-05-09T07:32:00Z">
        <w:r w:rsidR="00443338">
          <w:rPr>
            <w:rFonts w:ascii="宋体" w:eastAsia="宋体" w:hAnsi="宋体" w:hint="eastAsia"/>
            <w:kern w:val="2"/>
            <w:sz w:val="24"/>
            <w:szCs w:val="24"/>
          </w:rPr>
          <w:t>，</w:t>
        </w:r>
      </w:ins>
      <w:del w:id="222" w:author="WANG JINFAN" w:date="2019-05-09T07:32:00Z">
        <w:r w:rsidRPr="009D5E1F" w:rsidDel="00443338">
          <w:rPr>
            <w:rFonts w:ascii="宋体" w:eastAsia="宋体" w:hAnsi="宋体" w:hint="eastAsia"/>
            <w:kern w:val="2"/>
            <w:sz w:val="24"/>
            <w:szCs w:val="24"/>
          </w:rPr>
          <w:delText>。</w:delText>
        </w:r>
      </w:del>
      <w:r w:rsidRPr="009D5E1F">
        <w:rPr>
          <w:rFonts w:ascii="宋体" w:eastAsia="宋体" w:hAnsi="宋体" w:hint="eastAsia"/>
          <w:kern w:val="2"/>
          <w:sz w:val="24"/>
          <w:szCs w:val="24"/>
        </w:rPr>
        <w:t>总结</w:t>
      </w:r>
      <w:del w:id="223" w:author="WANG JINFAN" w:date="2019-05-09T07:32:00Z">
        <w:r w:rsidRPr="009D5E1F" w:rsidDel="00443338">
          <w:rPr>
            <w:rFonts w:ascii="宋体" w:eastAsia="宋体" w:hAnsi="宋体" w:hint="eastAsia"/>
            <w:kern w:val="2"/>
            <w:sz w:val="24"/>
            <w:szCs w:val="24"/>
          </w:rPr>
          <w:delText>以上</w:delText>
        </w:r>
      </w:del>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后期</w:t>
      </w:r>
      <w:del w:id="224" w:author="WANG JINFAN" w:date="2019-05-09T07:32:00Z">
        <w:r w:rsidRPr="009D5E1F" w:rsidDel="00443338">
          <w:rPr>
            <w:rFonts w:ascii="宋体" w:eastAsia="宋体" w:hAnsi="宋体" w:hint="eastAsia"/>
            <w:kern w:val="2"/>
            <w:sz w:val="24"/>
            <w:szCs w:val="24"/>
          </w:rPr>
          <w:delText>工作（</w:delText>
        </w:r>
      </w:del>
      <w:ins w:id="225" w:author="WANG JINFAN" w:date="2019-05-09T07:32:00Z">
        <w:r w:rsidR="00443338">
          <w:rPr>
            <w:rFonts w:ascii="宋体" w:eastAsia="宋体" w:hAnsi="宋体" w:hint="eastAsia"/>
            <w:kern w:val="2"/>
            <w:sz w:val="24"/>
            <w:szCs w:val="24"/>
          </w:rPr>
          <w:t>：</w:t>
        </w:r>
      </w:ins>
      <w:del w:id="226" w:author="WANG JINFAN" w:date="2019-05-09T07:32:00Z">
        <w:r w:rsidRPr="009D5E1F" w:rsidDel="00443338">
          <w:rPr>
            <w:rFonts w:ascii="宋体" w:eastAsia="宋体" w:hAnsi="宋体" w:hint="eastAsia"/>
            <w:kern w:val="2"/>
            <w:sz w:val="24"/>
            <w:szCs w:val="24"/>
          </w:rPr>
          <w:delText>时间为1</w:delText>
        </w:r>
      </w:del>
      <w:ins w:id="227" w:author="WANG JINFAN" w:date="2019-05-09T07:32:00Z">
        <w:r w:rsidR="00443338">
          <w:rPr>
            <w:rFonts w:ascii="宋体" w:eastAsia="宋体" w:hAnsi="宋体" w:hint="eastAsia"/>
            <w:kern w:val="2"/>
            <w:sz w:val="24"/>
            <w:szCs w:val="24"/>
          </w:rPr>
          <w:t>201</w:t>
        </w:r>
      </w:ins>
      <w:r w:rsidR="009329A9">
        <w:rPr>
          <w:rFonts w:ascii="宋体" w:eastAsia="宋体" w:hAnsi="宋体"/>
          <w:kern w:val="2"/>
          <w:sz w:val="24"/>
          <w:szCs w:val="24"/>
        </w:rPr>
        <w:t>9</w:t>
      </w:r>
      <w:r w:rsidRPr="009D5E1F">
        <w:rPr>
          <w:rFonts w:ascii="宋体" w:eastAsia="宋体" w:hAnsi="宋体" w:hint="eastAsia"/>
          <w:kern w:val="2"/>
          <w:sz w:val="24"/>
          <w:szCs w:val="24"/>
        </w:rPr>
        <w:t>年12月－</w:t>
      </w:r>
      <w:r w:rsidR="009329A9">
        <w:rPr>
          <w:rFonts w:ascii="宋体" w:eastAsia="宋体" w:hAnsi="宋体"/>
          <w:kern w:val="2"/>
          <w:sz w:val="24"/>
          <w:szCs w:val="24"/>
        </w:rPr>
        <w:t>20</w:t>
      </w:r>
      <w:ins w:id="228" w:author="WANG JINFAN" w:date="2019-05-09T07:32:00Z">
        <w:r w:rsidR="00443338">
          <w:rPr>
            <w:rFonts w:ascii="宋体" w:eastAsia="宋体" w:hAnsi="宋体" w:hint="eastAsia"/>
            <w:kern w:val="2"/>
            <w:sz w:val="24"/>
            <w:szCs w:val="24"/>
          </w:rPr>
          <w:t>20</w:t>
        </w:r>
      </w:ins>
      <w:r w:rsidRPr="009D5E1F">
        <w:rPr>
          <w:rFonts w:ascii="宋体" w:eastAsia="宋体" w:hAnsi="宋体" w:hint="eastAsia"/>
          <w:kern w:val="2"/>
          <w:sz w:val="24"/>
          <w:szCs w:val="24"/>
        </w:rPr>
        <w:t>年4月</w:t>
      </w:r>
      <w:del w:id="229" w:author="WANG JINFAN" w:date="2019-05-09T07:33:00Z">
        <w:r w:rsidRPr="009D5E1F" w:rsidDel="00443338">
          <w:rPr>
            <w:rFonts w:ascii="宋体" w:eastAsia="宋体" w:hAnsi="宋体" w:hint="eastAsia"/>
            <w:kern w:val="2"/>
            <w:sz w:val="24"/>
            <w:szCs w:val="24"/>
          </w:rPr>
          <w:delText>），主要工作是撰写论文。具体安排如下：</w:delText>
        </w:r>
      </w:del>
      <w:ins w:id="230" w:author="WANG JINFAN" w:date="2019-05-09T07:33:00Z">
        <w:r w:rsidR="00443338">
          <w:rPr>
            <w:rFonts w:ascii="宋体" w:eastAsia="宋体" w:hAnsi="宋体" w:hint="eastAsia"/>
            <w:kern w:val="2"/>
            <w:sz w:val="24"/>
            <w:szCs w:val="24"/>
          </w:rPr>
          <w:t>：</w:t>
        </w:r>
      </w:ins>
    </w:p>
    <w:p w:rsidR="00443338" w:rsidRDefault="009D5E1F" w:rsidP="00CA5D6C">
      <w:pPr>
        <w:spacing w:line="360" w:lineRule="auto"/>
        <w:ind w:firstLine="240"/>
        <w:rPr>
          <w:ins w:id="231" w:author="WANG JINFAN" w:date="2019-05-09T07:33:00Z"/>
          <w:rFonts w:ascii="宋体" w:eastAsia="宋体" w:hAnsi="宋体"/>
          <w:kern w:val="2"/>
          <w:sz w:val="24"/>
          <w:szCs w:val="24"/>
        </w:rPr>
      </w:pPr>
      <w:del w:id="232" w:author="WANG JINFAN" w:date="2019-05-09T07:33:00Z">
        <w:r w:rsidRPr="009D5E1F" w:rsidDel="00443338">
          <w:rPr>
            <w:rFonts w:ascii="宋体" w:eastAsia="宋体" w:hAnsi="宋体" w:hint="eastAsia"/>
            <w:kern w:val="2"/>
            <w:sz w:val="24"/>
            <w:szCs w:val="24"/>
          </w:rPr>
          <w:delText>第一：</w:delText>
        </w:r>
      </w:del>
      <w:r w:rsidRPr="009D5E1F">
        <w:rPr>
          <w:rFonts w:ascii="宋体" w:eastAsia="宋体" w:hAnsi="宋体" w:hint="eastAsia"/>
          <w:kern w:val="2"/>
          <w:sz w:val="24"/>
          <w:szCs w:val="24"/>
        </w:rPr>
        <w:t>整理实验并完成论文初稿；</w:t>
      </w:r>
      <w:del w:id="233" w:author="WANG JINFAN" w:date="2019-05-09T07:33:00Z">
        <w:r w:rsidRPr="009D5E1F" w:rsidDel="00443338">
          <w:rPr>
            <w:rFonts w:ascii="宋体" w:eastAsia="宋体" w:hAnsi="宋体" w:hint="eastAsia"/>
            <w:kern w:val="2"/>
            <w:sz w:val="24"/>
            <w:szCs w:val="24"/>
          </w:rPr>
          <w:delText>第二：</w:delText>
        </w:r>
      </w:del>
    </w:p>
    <w:p w:rsidR="00443338" w:rsidRDefault="009D5E1F" w:rsidP="00CA5D6C">
      <w:pPr>
        <w:spacing w:line="360" w:lineRule="auto"/>
        <w:ind w:firstLine="240"/>
        <w:rPr>
          <w:ins w:id="234" w:author="WANG JINFAN" w:date="2019-05-09T07:33:00Z"/>
          <w:rFonts w:ascii="宋体" w:eastAsia="宋体" w:hAnsi="宋体"/>
          <w:kern w:val="2"/>
          <w:sz w:val="24"/>
          <w:szCs w:val="24"/>
        </w:rPr>
      </w:pPr>
      <w:r w:rsidRPr="009D5E1F">
        <w:rPr>
          <w:rFonts w:ascii="宋体" w:eastAsia="宋体" w:hAnsi="宋体" w:hint="eastAsia"/>
          <w:kern w:val="2"/>
          <w:sz w:val="24"/>
          <w:szCs w:val="24"/>
        </w:rPr>
        <w:t>论文修改；</w:t>
      </w:r>
    </w:p>
    <w:p w:rsidR="009D5E1F" w:rsidRPr="009D5E1F" w:rsidRDefault="009D5E1F" w:rsidP="00CA5D6C">
      <w:pPr>
        <w:spacing w:line="360" w:lineRule="auto"/>
        <w:ind w:firstLine="240"/>
        <w:rPr>
          <w:rFonts w:ascii="宋体" w:eastAsia="宋体" w:hAnsi="宋体"/>
          <w:kern w:val="2"/>
          <w:sz w:val="24"/>
          <w:szCs w:val="24"/>
        </w:rPr>
      </w:pPr>
      <w:del w:id="235" w:author="WANG JINFAN" w:date="2019-05-09T07:33:00Z">
        <w:r w:rsidRPr="009D5E1F" w:rsidDel="00443338">
          <w:rPr>
            <w:rFonts w:ascii="宋体" w:eastAsia="宋体" w:hAnsi="宋体" w:hint="eastAsia"/>
            <w:kern w:val="2"/>
            <w:sz w:val="24"/>
            <w:szCs w:val="24"/>
          </w:rPr>
          <w:delText>第三：</w:delText>
        </w:r>
      </w:del>
      <w:r w:rsidRPr="009D5E1F">
        <w:rPr>
          <w:rFonts w:ascii="宋体" w:eastAsia="宋体" w:hAnsi="宋体" w:hint="eastAsia"/>
          <w:kern w:val="2"/>
          <w:sz w:val="24"/>
          <w:szCs w:val="24"/>
        </w:rPr>
        <w:t>论文定稿。</w:t>
      </w:r>
    </w:p>
    <w:p w:rsidR="009D5E1F" w:rsidRPr="00CA5D6C" w:rsidRDefault="009D5E1F" w:rsidP="00CA5D6C">
      <w:pPr>
        <w:spacing w:line="360" w:lineRule="auto"/>
        <w:ind w:firstLine="240"/>
        <w:rPr>
          <w:rFonts w:ascii="宋体" w:eastAsia="宋体" w:hAnsi="宋体"/>
          <w:kern w:val="2"/>
          <w:sz w:val="24"/>
          <w:szCs w:val="24"/>
        </w:rPr>
      </w:pPr>
    </w:p>
    <w:p w:rsidR="00E67622" w:rsidDel="003E2ABE" w:rsidRDefault="00E67622" w:rsidP="00DA38E5">
      <w:pPr>
        <w:spacing w:line="360" w:lineRule="auto"/>
        <w:rPr>
          <w:del w:id="236" w:author="WANG JINFAN" w:date="2019-05-09T07:33:00Z"/>
          <w:rFonts w:ascii="宋体" w:eastAsia="宋体" w:hAnsi="宋体" w:hint="eastAsia"/>
          <w:kern w:val="2"/>
          <w:sz w:val="24"/>
          <w:szCs w:val="24"/>
        </w:rPr>
      </w:pPr>
      <w:del w:id="237" w:author="WANG JINFAN" w:date="2019-05-09T07:33:00Z">
        <w:r w:rsidDel="003E2ABE">
          <w:rPr>
            <w:rFonts w:ascii="宋体" w:eastAsia="宋体" w:hAnsi="宋体"/>
            <w:kern w:val="2"/>
            <w:sz w:val="24"/>
            <w:szCs w:val="24"/>
          </w:rPr>
          <w:tab/>
        </w:r>
      </w:del>
    </w:p>
    <w:p w:rsidR="0085368A" w:rsidDel="003E2ABE" w:rsidRDefault="0085368A" w:rsidP="00DA38E5">
      <w:pPr>
        <w:spacing w:line="360" w:lineRule="auto"/>
        <w:rPr>
          <w:del w:id="238" w:author="WANG JINFAN" w:date="2019-05-09T07:33:00Z"/>
          <w:rFonts w:ascii="宋体" w:eastAsia="宋体" w:hAnsi="宋体" w:hint="eastAsia"/>
          <w:kern w:val="2"/>
          <w:sz w:val="24"/>
          <w:szCs w:val="24"/>
        </w:rPr>
      </w:pPr>
    </w:p>
    <w:p w:rsidR="0085368A" w:rsidDel="003E2ABE" w:rsidRDefault="0085368A" w:rsidP="00DA38E5">
      <w:pPr>
        <w:spacing w:line="360" w:lineRule="auto"/>
        <w:rPr>
          <w:del w:id="239" w:author="WANG JINFAN" w:date="2019-05-09T07:33:00Z"/>
          <w:rFonts w:ascii="宋体" w:eastAsia="宋体" w:hAnsi="宋体" w:hint="eastAsia"/>
          <w:kern w:val="2"/>
          <w:sz w:val="24"/>
          <w:szCs w:val="24"/>
        </w:rPr>
      </w:pPr>
    </w:p>
    <w:p w:rsidR="0085368A" w:rsidDel="003E2ABE" w:rsidRDefault="0085368A" w:rsidP="00DA38E5">
      <w:pPr>
        <w:spacing w:line="360" w:lineRule="auto"/>
        <w:rPr>
          <w:del w:id="240" w:author="WANG JINFAN" w:date="2019-05-09T07:33:00Z"/>
          <w:rFonts w:ascii="宋体" w:eastAsia="宋体" w:hAnsi="宋体" w:hint="eastAsia"/>
          <w:kern w:val="2"/>
          <w:sz w:val="24"/>
          <w:szCs w:val="24"/>
        </w:rPr>
      </w:pPr>
    </w:p>
    <w:p w:rsidR="0085368A" w:rsidDel="003E2ABE" w:rsidRDefault="0085368A" w:rsidP="00DA38E5">
      <w:pPr>
        <w:spacing w:line="360" w:lineRule="auto"/>
        <w:rPr>
          <w:del w:id="241" w:author="WANG JINFAN" w:date="2019-05-09T07:33:00Z"/>
          <w:rFonts w:ascii="宋体" w:eastAsia="宋体" w:hAnsi="宋体" w:hint="eastAsia"/>
          <w:kern w:val="2"/>
          <w:sz w:val="24"/>
          <w:szCs w:val="24"/>
        </w:rPr>
      </w:pPr>
    </w:p>
    <w:p w:rsidR="0085368A" w:rsidDel="003E2ABE" w:rsidRDefault="0085368A" w:rsidP="00DA38E5">
      <w:pPr>
        <w:spacing w:line="360" w:lineRule="auto"/>
        <w:rPr>
          <w:del w:id="242" w:author="WANG JINFAN" w:date="2019-05-09T07:33:00Z"/>
          <w:rFonts w:ascii="宋体" w:eastAsia="宋体" w:hAnsi="宋体" w:hint="eastAsia"/>
          <w:kern w:val="2"/>
          <w:sz w:val="24"/>
          <w:szCs w:val="24"/>
        </w:rPr>
      </w:pPr>
    </w:p>
    <w:p w:rsidR="0085368A" w:rsidDel="003E2ABE" w:rsidRDefault="0085368A" w:rsidP="00DA38E5">
      <w:pPr>
        <w:spacing w:line="360" w:lineRule="auto"/>
        <w:rPr>
          <w:del w:id="243" w:author="WANG JINFAN" w:date="2019-05-09T07:33:00Z"/>
          <w:rFonts w:ascii="宋体" w:eastAsia="宋体" w:hAnsi="宋体" w:hint="eastAsia"/>
          <w:kern w:val="2"/>
          <w:sz w:val="24"/>
          <w:szCs w:val="24"/>
        </w:rPr>
      </w:pPr>
    </w:p>
    <w:p w:rsidR="00305FF4" w:rsidDel="003E2ABE" w:rsidRDefault="00305FF4" w:rsidP="00DA38E5">
      <w:pPr>
        <w:spacing w:line="360" w:lineRule="auto"/>
        <w:rPr>
          <w:del w:id="244" w:author="WANG JINFAN" w:date="2019-05-09T07:33:00Z"/>
          <w:rFonts w:ascii="宋体" w:eastAsia="宋体" w:hAnsi="宋体" w:hint="eastAsia"/>
          <w:kern w:val="2"/>
          <w:sz w:val="24"/>
          <w:szCs w:val="24"/>
        </w:rPr>
      </w:pPr>
    </w:p>
    <w:p w:rsidR="00887CB7" w:rsidDel="003E2ABE" w:rsidRDefault="00887CB7" w:rsidP="00DA38E5">
      <w:pPr>
        <w:spacing w:line="360" w:lineRule="auto"/>
        <w:rPr>
          <w:del w:id="245" w:author="WANG JINFAN" w:date="2019-05-09T07:33:00Z"/>
          <w:rFonts w:ascii="宋体" w:eastAsia="宋体" w:hAnsi="宋体" w:hint="eastAsia"/>
          <w:kern w:val="2"/>
          <w:sz w:val="24"/>
          <w:szCs w:val="24"/>
        </w:rPr>
      </w:pPr>
    </w:p>
    <w:p w:rsidR="00887CB7" w:rsidDel="003E2ABE" w:rsidRDefault="00887CB7" w:rsidP="00DA38E5">
      <w:pPr>
        <w:spacing w:line="360" w:lineRule="auto"/>
        <w:rPr>
          <w:del w:id="246" w:author="WANG JINFAN" w:date="2019-05-09T07:33:00Z"/>
          <w:rFonts w:ascii="宋体" w:eastAsia="宋体" w:hAnsi="宋体" w:hint="eastAsia"/>
          <w:kern w:val="2"/>
          <w:sz w:val="24"/>
          <w:szCs w:val="24"/>
        </w:rPr>
      </w:pPr>
    </w:p>
    <w:p w:rsidR="00887CB7" w:rsidDel="003E2ABE" w:rsidRDefault="00887CB7" w:rsidP="00DA38E5">
      <w:pPr>
        <w:spacing w:line="360" w:lineRule="auto"/>
        <w:rPr>
          <w:del w:id="247" w:author="WANG JINFAN" w:date="2019-05-09T07:33:00Z"/>
          <w:rFonts w:ascii="宋体" w:eastAsia="宋体" w:hAnsi="宋体" w:hint="eastAsia"/>
          <w:kern w:val="2"/>
          <w:sz w:val="24"/>
          <w:szCs w:val="24"/>
        </w:rPr>
      </w:pPr>
    </w:p>
    <w:p w:rsidR="00887CB7" w:rsidDel="003E2ABE" w:rsidRDefault="00887CB7" w:rsidP="00DA38E5">
      <w:pPr>
        <w:spacing w:line="360" w:lineRule="auto"/>
        <w:rPr>
          <w:del w:id="248" w:author="WANG JINFAN" w:date="2019-05-09T07:33:00Z"/>
          <w:rFonts w:ascii="宋体" w:eastAsia="宋体" w:hAnsi="宋体" w:hint="eastAsia"/>
          <w:kern w:val="2"/>
          <w:sz w:val="24"/>
          <w:szCs w:val="24"/>
        </w:rPr>
      </w:pPr>
    </w:p>
    <w:p w:rsidR="00887CB7" w:rsidRDefault="00887CB7" w:rsidP="00DA38E5">
      <w:pPr>
        <w:spacing w:line="360" w:lineRule="auto"/>
        <w:rPr>
          <w:rFonts w:ascii="宋体" w:eastAsia="宋体" w:hAnsi="宋体" w:hint="eastAsia"/>
          <w:kern w:val="2"/>
          <w:sz w:val="24"/>
          <w:szCs w:val="24"/>
        </w:rPr>
      </w:pPr>
    </w:p>
    <w:p w:rsidR="0085368A" w:rsidRDefault="0085368A" w:rsidP="00887CB7">
      <w:pPr>
        <w:spacing w:line="360" w:lineRule="auto"/>
        <w:jc w:val="center"/>
        <w:rPr>
          <w:rFonts w:ascii="宋体" w:eastAsia="宋体" w:hAnsi="宋体"/>
          <w:kern w:val="2"/>
          <w:sz w:val="24"/>
          <w:szCs w:val="24"/>
        </w:rPr>
      </w:pPr>
      <w:r>
        <w:rPr>
          <w:rFonts w:ascii="宋体" w:eastAsia="宋体" w:hAnsi="宋体" w:hint="eastAsia"/>
          <w:kern w:val="2"/>
          <w:sz w:val="24"/>
          <w:szCs w:val="24"/>
        </w:rPr>
        <w:t>参考文献</w:t>
      </w:r>
    </w:p>
    <w:p w:rsidR="0085368A" w:rsidRDefault="003B75E8" w:rsidP="00BD7D77">
      <w:pPr>
        <w:spacing w:line="360" w:lineRule="auto"/>
        <w:ind w:left="420" w:hangingChars="200" w:hanging="420"/>
        <w:rPr>
          <w:rFonts w:ascii="Times New Roman" w:hAnsi="Times New Roman"/>
          <w:color w:val="222222"/>
        </w:rPr>
      </w:pPr>
      <w:r w:rsidRPr="003B75E8">
        <w:rPr>
          <w:rFonts w:ascii="Times New Roman" w:hAnsi="Times New Roman"/>
        </w:rPr>
        <w:t>[1]</w:t>
      </w:r>
      <w:r w:rsidRPr="003B75E8">
        <w:rPr>
          <w:rFonts w:ascii="Times New Roman" w:hAnsi="Times New Roman"/>
        </w:rPr>
        <w:tab/>
      </w:r>
      <w:r w:rsidRPr="003B75E8">
        <w:rPr>
          <w:rFonts w:ascii="Times New Roman" w:hAnsi="Times New Roman"/>
          <w:color w:val="222222"/>
        </w:rPr>
        <w:t xml:space="preserve">Peter Mell, Tim Grance. </w:t>
      </w:r>
      <w:hyperlink r:id="rId30" w:history="1">
        <w:r w:rsidRPr="003B75E8">
          <w:rPr>
            <w:rFonts w:ascii="Times New Roman" w:hAnsi="Times New Roman"/>
            <w:color w:val="222222"/>
          </w:rPr>
          <w:t>The NIST definition of cloud computing</w:t>
        </w:r>
      </w:hyperlink>
      <w:r w:rsidRPr="003B75E8">
        <w:rPr>
          <w:rFonts w:ascii="Times New Roman" w:hAnsi="Times New Roman"/>
          <w:color w:val="222222"/>
        </w:rPr>
        <w:t>[R].National Institute of Standards and Technology,2011.</w:t>
      </w:r>
    </w:p>
    <w:p w:rsidR="00A2596F" w:rsidRDefault="00A2596F" w:rsidP="003B75E8">
      <w:pPr>
        <w:spacing w:line="360" w:lineRule="auto"/>
        <w:rPr>
          <w:rFonts w:ascii="Times New Roman" w:hAnsi="Times New Roman"/>
          <w:color w:val="222222"/>
        </w:rPr>
      </w:pPr>
      <w:r>
        <w:rPr>
          <w:rFonts w:ascii="Times New Roman" w:hAnsi="Times New Roman" w:hint="eastAsia"/>
          <w:color w:val="222222"/>
        </w:rPr>
        <w:t>[</w:t>
      </w:r>
      <w:r>
        <w:rPr>
          <w:rFonts w:ascii="Times New Roman" w:hAnsi="Times New Roman"/>
          <w:color w:val="222222"/>
        </w:rPr>
        <w:t>2]</w:t>
      </w:r>
      <w:r>
        <w:rPr>
          <w:rFonts w:ascii="Times New Roman" w:hAnsi="Times New Roman"/>
          <w:color w:val="222222"/>
        </w:rPr>
        <w:tab/>
        <w:t xml:space="preserve">Cloud </w:t>
      </w:r>
      <w:r w:rsidR="000D3061">
        <w:rPr>
          <w:rFonts w:ascii="Times New Roman" w:hAnsi="Times New Roman"/>
          <w:color w:val="222222"/>
        </w:rPr>
        <w:t>s</w:t>
      </w:r>
      <w:r>
        <w:rPr>
          <w:rFonts w:ascii="Times New Roman" w:hAnsi="Times New Roman"/>
          <w:color w:val="222222"/>
        </w:rPr>
        <w:t>torage</w:t>
      </w:r>
      <w:r w:rsidR="000D3061">
        <w:rPr>
          <w:rFonts w:ascii="Times New Roman" w:hAnsi="Times New Roman"/>
          <w:color w:val="222222"/>
        </w:rPr>
        <w:t>[EB/OL].[2019-03-26].</w:t>
      </w:r>
      <w:r w:rsidR="000D3061" w:rsidRPr="000D3061">
        <w:t xml:space="preserve"> </w:t>
      </w:r>
      <w:hyperlink r:id="rId31" w:history="1">
        <w:r w:rsidR="005A0E39" w:rsidRPr="00BD7D77">
          <w:rPr>
            <w:rFonts w:ascii="Times New Roman" w:hAnsi="Times New Roman"/>
            <w:color w:val="222222"/>
          </w:rPr>
          <w:t>https://en.wikipedia.org/wiki/Cloud_storage</w:t>
        </w:r>
      </w:hyperlink>
    </w:p>
    <w:p w:rsidR="00DD632D" w:rsidRPr="00305FF4" w:rsidRDefault="00DD632D" w:rsidP="008B25E0">
      <w:pPr>
        <w:wordWrap w:val="0"/>
        <w:spacing w:line="360" w:lineRule="auto"/>
        <w:ind w:left="420" w:hanging="420"/>
        <w:jc w:val="left"/>
        <w:rPr>
          <w:rFonts w:ascii="Times New Roman" w:hAnsi="Times New Roman"/>
          <w:color w:val="222222"/>
        </w:rPr>
      </w:pPr>
      <w:r>
        <w:rPr>
          <w:rFonts w:ascii="Times New Roman" w:hAnsi="Times New Roman" w:hint="eastAsia"/>
          <w:color w:val="222222"/>
        </w:rPr>
        <w:t>[</w:t>
      </w:r>
      <w:r>
        <w:rPr>
          <w:rFonts w:ascii="Times New Roman" w:hAnsi="Times New Roman"/>
          <w:color w:val="222222"/>
        </w:rPr>
        <w:t>3]</w:t>
      </w:r>
      <w:r>
        <w:rPr>
          <w:rFonts w:ascii="Times New Roman" w:hAnsi="Times New Roman"/>
          <w:color w:val="222222"/>
        </w:rPr>
        <w:tab/>
      </w:r>
      <w:r w:rsidRPr="00DD632D">
        <w:rPr>
          <w:rFonts w:ascii="Times New Roman" w:eastAsia="宋体" w:hAnsi="Times New Roman"/>
          <w:kern w:val="2"/>
          <w:sz w:val="24"/>
          <w:szCs w:val="24"/>
        </w:rPr>
        <w:t>iCloud leaks of celebrity photos</w:t>
      </w:r>
      <w:r>
        <w:rPr>
          <w:rFonts w:ascii="Times New Roman" w:hAnsi="Times New Roman"/>
          <w:color w:val="222222"/>
        </w:rPr>
        <w:t>[EB/OL].</w:t>
      </w:r>
      <w:r w:rsidRPr="00DD632D">
        <w:rPr>
          <w:rFonts w:ascii="Times New Roman" w:hAnsi="Times New Roman"/>
          <w:color w:val="222222"/>
        </w:rPr>
        <w:t xml:space="preserve"> </w:t>
      </w:r>
      <w:r>
        <w:rPr>
          <w:rFonts w:ascii="Times New Roman" w:hAnsi="Times New Roman"/>
          <w:color w:val="222222"/>
        </w:rPr>
        <w:t>[2019-03-26].</w:t>
      </w:r>
      <w:r w:rsidR="008B25E0" w:rsidRPr="008B25E0">
        <w:rPr>
          <w:rFonts w:ascii="Times New Roman" w:hAnsi="Times New Roman"/>
          <w:color w:val="222222"/>
        </w:rPr>
        <w:t xml:space="preserve"> </w:t>
      </w:r>
      <w:hyperlink r:id="rId32" w:history="1">
        <w:r w:rsidR="00305FF4" w:rsidRPr="00305FF4">
          <w:rPr>
            <w:rFonts w:ascii="Times New Roman" w:hAnsi="Times New Roman"/>
            <w:color w:val="222222"/>
          </w:rPr>
          <w:t>https://en.wikipedia.org/wiki/ICloud_leaks_of_celebrity_photos</w:t>
        </w:r>
      </w:hyperlink>
    </w:p>
    <w:p w:rsidR="00305FF4" w:rsidRPr="001C3B50" w:rsidRDefault="00305FF4" w:rsidP="008B25E0">
      <w:pPr>
        <w:wordWrap w:val="0"/>
        <w:spacing w:line="360" w:lineRule="auto"/>
        <w:ind w:left="420" w:hanging="420"/>
        <w:jc w:val="left"/>
        <w:rPr>
          <w:rFonts w:ascii="Times New Roman" w:hAnsi="Times New Roman"/>
          <w:color w:val="222222"/>
        </w:rPr>
      </w:pPr>
      <w:r w:rsidRPr="00305FF4">
        <w:rPr>
          <w:rFonts w:ascii="Times New Roman" w:eastAsia="宋体" w:hAnsi="Times New Roman" w:hint="eastAsia"/>
          <w:kern w:val="2"/>
        </w:rPr>
        <w:t>[</w:t>
      </w:r>
      <w:r w:rsidRPr="00305FF4">
        <w:rPr>
          <w:rFonts w:ascii="Times New Roman" w:eastAsia="宋体" w:hAnsi="Times New Roman"/>
          <w:kern w:val="2"/>
        </w:rPr>
        <w:t>4]</w:t>
      </w:r>
      <w:r>
        <w:rPr>
          <w:rFonts w:ascii="Times New Roman" w:eastAsia="宋体" w:hAnsi="Times New Roman"/>
          <w:kern w:val="2"/>
        </w:rPr>
        <w:tab/>
      </w:r>
      <w:r w:rsidRPr="00305FF4">
        <w:rPr>
          <w:rFonts w:ascii="Times New Roman" w:eastAsia="宋体" w:hAnsi="Times New Roman"/>
          <w:kern w:val="2"/>
        </w:rPr>
        <w:t>Facebook–Cambridge Analytica data scandal</w:t>
      </w:r>
      <w:r>
        <w:rPr>
          <w:rFonts w:ascii="Times New Roman" w:hAnsi="Times New Roman"/>
          <w:color w:val="222222"/>
        </w:rPr>
        <w:t>[EB/OL].[2019-04-14].</w:t>
      </w:r>
      <w:r w:rsidRPr="00305FF4">
        <w:t xml:space="preserve"> </w:t>
      </w:r>
      <w:hyperlink r:id="rId33" w:history="1">
        <w:r w:rsidR="00790183" w:rsidRPr="001C3B50">
          <w:rPr>
            <w:rFonts w:ascii="Times New Roman" w:hAnsi="Times New Roman"/>
            <w:color w:val="222222"/>
          </w:rPr>
          <w:t>https://en.wikipedia.org/wiki/Facebook%E2%80%93Cambridge_Analytica_data_scandal</w:t>
        </w:r>
      </w:hyperlink>
    </w:p>
    <w:p w:rsidR="00790183" w:rsidRDefault="00790183"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kern w:val="2"/>
        </w:rPr>
        <w:t>[5]</w:t>
      </w:r>
      <w:r>
        <w:rPr>
          <w:rFonts w:ascii="Times New Roman" w:eastAsia="宋体" w:hAnsi="Times New Roman"/>
          <w:kern w:val="2"/>
        </w:rPr>
        <w:tab/>
      </w:r>
      <w:r w:rsidRPr="00790183">
        <w:rPr>
          <w:rFonts w:ascii="Times New Roman" w:eastAsia="宋体" w:hAnsi="Times New Roman"/>
          <w:kern w:val="2"/>
        </w:rPr>
        <w:t>Song, Dawn Xiaodong;Wagner, David;Perrig, Adrian</w:t>
      </w:r>
      <w:r>
        <w:rPr>
          <w:rFonts w:ascii="Times New Roman" w:eastAsia="宋体" w:hAnsi="Times New Roman"/>
          <w:kern w:val="2"/>
        </w:rPr>
        <w:t>.</w:t>
      </w:r>
      <w:r w:rsidRPr="00790183">
        <w:t xml:space="preserve"> </w:t>
      </w:r>
      <w:r w:rsidRPr="00790183">
        <w:rPr>
          <w:rFonts w:ascii="Times New Roman" w:eastAsia="宋体" w:hAnsi="Times New Roman"/>
          <w:kern w:val="2"/>
        </w:rPr>
        <w:t>Practical techniques for searches on encrypted data</w:t>
      </w:r>
      <w:r w:rsidR="001C3B50">
        <w:rPr>
          <w:rFonts w:ascii="Times New Roman" w:eastAsia="宋体" w:hAnsi="Times New Roman"/>
          <w:kern w:val="2"/>
        </w:rPr>
        <w:t>[C]</w:t>
      </w:r>
      <w:r>
        <w:rPr>
          <w:rFonts w:ascii="Times New Roman" w:eastAsia="宋体" w:hAnsi="Times New Roman"/>
          <w:kern w:val="2"/>
        </w:rPr>
        <w:t>.</w:t>
      </w:r>
      <w:r w:rsidRPr="00790183">
        <w:t xml:space="preserve"> </w:t>
      </w:r>
      <w:r w:rsidRPr="00790183">
        <w:rPr>
          <w:rFonts w:ascii="Times New Roman" w:eastAsia="宋体" w:hAnsi="Times New Roman"/>
          <w:kern w:val="2"/>
        </w:rPr>
        <w:t>Proceedings of</w:t>
      </w:r>
      <w:r w:rsidR="001C3B50">
        <w:rPr>
          <w:rFonts w:ascii="Times New Roman" w:eastAsia="宋体" w:hAnsi="Times New Roman"/>
          <w:kern w:val="2"/>
        </w:rPr>
        <w:t xml:space="preserve"> </w:t>
      </w:r>
      <w:r w:rsidRPr="00790183">
        <w:rPr>
          <w:rFonts w:ascii="Times New Roman" w:eastAsia="宋体" w:hAnsi="Times New Roman"/>
          <w:kern w:val="2"/>
        </w:rPr>
        <w:t>the IEEE Computer Society Symposium on Research in Security and Privacy, p 44-55, 2000;</w:t>
      </w:r>
    </w:p>
    <w:p w:rsidR="00A6468B"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6]</w:t>
      </w:r>
      <w:r>
        <w:rPr>
          <w:rFonts w:ascii="Times New Roman" w:eastAsia="宋体" w:hAnsi="Times New Roman"/>
          <w:kern w:val="2"/>
        </w:rPr>
        <w:tab/>
      </w:r>
      <w:r w:rsidRPr="00A6468B">
        <w:rPr>
          <w:rFonts w:ascii="Times New Roman" w:eastAsia="宋体" w:hAnsi="Times New Roman"/>
          <w:kern w:val="2"/>
        </w:rPr>
        <w:t>Delfs, Hans &amp; Knebl, Helmut. Symmetric-key encryption. Introduction to cryptography: principles and applications. Springer. 2007. ISBN 9783540492436.</w:t>
      </w:r>
    </w:p>
    <w:p w:rsidR="00A6468B" w:rsidRPr="007B42C6"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7]</w:t>
      </w:r>
      <w:r>
        <w:rPr>
          <w:rFonts w:ascii="Times New Roman" w:eastAsia="宋体" w:hAnsi="Times New Roman"/>
          <w:kern w:val="2"/>
        </w:rPr>
        <w:tab/>
      </w:r>
      <w:r w:rsidRPr="00A6468B">
        <w:rPr>
          <w:rFonts w:ascii="Times New Roman" w:eastAsia="宋体" w:hAnsi="Times New Roman"/>
          <w:kern w:val="2"/>
        </w:rPr>
        <w:t>Public-key cryptography</w:t>
      </w:r>
      <w:r>
        <w:rPr>
          <w:rFonts w:ascii="Times New Roman" w:hAnsi="Times New Roman"/>
          <w:color w:val="222222"/>
        </w:rPr>
        <w:t>[EB/OL].[2019-04-03].</w:t>
      </w:r>
      <w:r w:rsidRPr="00A6468B">
        <w:t xml:space="preserve"> </w:t>
      </w:r>
      <w:hyperlink r:id="rId34" w:history="1">
        <w:r w:rsidR="007B42C6" w:rsidRPr="007B42C6">
          <w:rPr>
            <w:rFonts w:ascii="Times New Roman" w:eastAsia="宋体" w:hAnsi="Times New Roman"/>
            <w:kern w:val="2"/>
          </w:rPr>
          <w:t>https://en.wikipedia.org/wiki/Public-key_cryptography</w:t>
        </w:r>
      </w:hyperlink>
    </w:p>
    <w:p w:rsidR="007B42C6" w:rsidRDefault="007B42C6" w:rsidP="008B25E0">
      <w:pPr>
        <w:wordWrap w:val="0"/>
        <w:spacing w:line="360" w:lineRule="auto"/>
        <w:ind w:left="420" w:hanging="420"/>
        <w:jc w:val="left"/>
        <w:rPr>
          <w:rFonts w:ascii="Times New Roman" w:hAnsi="Times New Roman"/>
          <w:color w:val="222222"/>
        </w:rPr>
      </w:pPr>
      <w:r>
        <w:rPr>
          <w:rFonts w:ascii="Times New Roman" w:hAnsi="Times New Roman"/>
          <w:color w:val="222222"/>
        </w:rPr>
        <w:t>[8]</w:t>
      </w:r>
      <w:r>
        <w:rPr>
          <w:rFonts w:ascii="Times New Roman" w:hAnsi="Times New Roman"/>
          <w:color w:val="222222"/>
        </w:rPr>
        <w:tab/>
      </w:r>
      <w:r w:rsidRPr="007B42C6">
        <w:rPr>
          <w:rFonts w:ascii="Times New Roman" w:hAnsi="Times New Roman"/>
          <w:color w:val="222222"/>
        </w:rPr>
        <w:t>Reza Curtmola</w:t>
      </w:r>
      <w:r>
        <w:rPr>
          <w:rFonts w:ascii="Times New Roman" w:hAnsi="Times New Roman" w:hint="eastAsia"/>
          <w:color w:val="222222"/>
        </w:rPr>
        <w:t>,</w:t>
      </w:r>
      <w:r>
        <w:rPr>
          <w:rFonts w:ascii="Times New Roman" w:hAnsi="Times New Roman"/>
          <w:color w:val="222222"/>
        </w:rPr>
        <w:t xml:space="preserve"> </w:t>
      </w:r>
      <w:r w:rsidRPr="007B42C6">
        <w:rPr>
          <w:rFonts w:ascii="Times New Roman" w:hAnsi="Times New Roman"/>
          <w:color w:val="222222"/>
        </w:rPr>
        <w:t>Juan Garay</w:t>
      </w:r>
      <w:r>
        <w:rPr>
          <w:rFonts w:ascii="Times New Roman" w:hAnsi="Times New Roman"/>
          <w:color w:val="222222"/>
        </w:rPr>
        <w:t xml:space="preserve">, </w:t>
      </w:r>
      <w:r w:rsidRPr="007B42C6">
        <w:rPr>
          <w:rFonts w:ascii="Times New Roman" w:hAnsi="Times New Roman"/>
          <w:color w:val="222222"/>
        </w:rPr>
        <w:t>Seny Kamara,  Rafail Ostrovsky</w:t>
      </w:r>
      <w:r>
        <w:rPr>
          <w:rFonts w:ascii="Times New Roman" w:hAnsi="Times New Roman"/>
          <w:color w:val="222222"/>
        </w:rPr>
        <w:t>.</w:t>
      </w:r>
      <w:r w:rsidRPr="007B42C6">
        <w:t xml:space="preserve"> </w:t>
      </w:r>
      <w:r w:rsidRPr="007B42C6">
        <w:rPr>
          <w:rFonts w:ascii="Times New Roman" w:hAnsi="Times New Roman"/>
          <w:color w:val="222222"/>
        </w:rPr>
        <w:t>Searchable symmetric encryption: Improved definitions and efficient constructions</w:t>
      </w:r>
      <w:r>
        <w:rPr>
          <w:rFonts w:ascii="Times New Roman" w:hAnsi="Times New Roman"/>
          <w:color w:val="222222"/>
        </w:rPr>
        <w:t>[C].</w:t>
      </w:r>
      <w:r w:rsidRPr="007B42C6">
        <w:t xml:space="preserve"> </w:t>
      </w:r>
      <w:r w:rsidRPr="007B42C6">
        <w:rPr>
          <w:rFonts w:ascii="Times New Roman" w:hAnsi="Times New Roman"/>
          <w:color w:val="222222"/>
        </w:rPr>
        <w:t>Journal of Computer Security, 2011, Vol.19 (5)</w:t>
      </w:r>
    </w:p>
    <w:p w:rsidR="007B42C6" w:rsidRPr="007B42C6" w:rsidRDefault="007B42C6" w:rsidP="008B25E0">
      <w:pPr>
        <w:wordWrap w:val="0"/>
        <w:spacing w:line="360" w:lineRule="auto"/>
        <w:ind w:left="420" w:hanging="420"/>
        <w:jc w:val="left"/>
        <w:rPr>
          <w:rFonts w:ascii="Times New Roman" w:eastAsia="宋体" w:hAnsi="Times New Roman"/>
          <w:kern w:val="2"/>
        </w:rPr>
      </w:pPr>
      <w:r>
        <w:rPr>
          <w:rFonts w:ascii="Times New Roman" w:hAnsi="Times New Roman" w:hint="eastAsia"/>
          <w:color w:val="222222"/>
        </w:rPr>
        <w:t>[</w:t>
      </w:r>
      <w:r>
        <w:rPr>
          <w:rFonts w:ascii="Times New Roman" w:hAnsi="Times New Roman"/>
          <w:color w:val="222222"/>
        </w:rPr>
        <w:t>9]</w:t>
      </w:r>
      <w:r>
        <w:rPr>
          <w:rFonts w:ascii="Times New Roman" w:hAnsi="Times New Roman"/>
          <w:color w:val="222222"/>
        </w:rPr>
        <w:tab/>
      </w:r>
      <w:r w:rsidRPr="007B42C6">
        <w:rPr>
          <w:rFonts w:ascii="Times New Roman" w:hAnsi="Times New Roman"/>
          <w:color w:val="222222"/>
        </w:rPr>
        <w:t>J. Benaloh and M. de Mare, One-way accumulators: a decentralized alternative to digital signatures, Advances in Cryptology—Eurocrypt’93, LNCS, vol. 765, Springer-Verlag, 1993, pp. 274–285.</w:t>
      </w:r>
    </w:p>
    <w:sectPr w:rsidR="007B42C6" w:rsidRPr="007B42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F87" w:rsidRDefault="004E3F87" w:rsidP="00201DA9">
      <w:r>
        <w:separator/>
      </w:r>
    </w:p>
  </w:endnote>
  <w:endnote w:type="continuationSeparator" w:id="0">
    <w:p w:rsidR="004E3F87" w:rsidRDefault="004E3F87"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F87" w:rsidRDefault="004E3F87" w:rsidP="00201DA9">
      <w:r>
        <w:separator/>
      </w:r>
    </w:p>
  </w:footnote>
  <w:footnote w:type="continuationSeparator" w:id="0">
    <w:p w:rsidR="004E3F87" w:rsidRDefault="004E3F87"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JINFAN">
    <w15:presenceInfo w15:providerId="Windows Live" w15:userId="fe28dc73c1377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trackRevisions/>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33EB"/>
    <w:rsid w:val="00073D2E"/>
    <w:rsid w:val="000746D6"/>
    <w:rsid w:val="00075429"/>
    <w:rsid w:val="000A1316"/>
    <w:rsid w:val="000A3A43"/>
    <w:rsid w:val="000A6180"/>
    <w:rsid w:val="000A7748"/>
    <w:rsid w:val="000C596B"/>
    <w:rsid w:val="000D3061"/>
    <w:rsid w:val="000E0FB4"/>
    <w:rsid w:val="000F05DB"/>
    <w:rsid w:val="000F4A0F"/>
    <w:rsid w:val="001115D8"/>
    <w:rsid w:val="00126EB4"/>
    <w:rsid w:val="00132AA2"/>
    <w:rsid w:val="00133C8F"/>
    <w:rsid w:val="001410F6"/>
    <w:rsid w:val="00173DA5"/>
    <w:rsid w:val="00185879"/>
    <w:rsid w:val="00187236"/>
    <w:rsid w:val="00187E50"/>
    <w:rsid w:val="00194207"/>
    <w:rsid w:val="0019654A"/>
    <w:rsid w:val="001A1EC8"/>
    <w:rsid w:val="001A354A"/>
    <w:rsid w:val="001A356E"/>
    <w:rsid w:val="001A6DCF"/>
    <w:rsid w:val="001C3B50"/>
    <w:rsid w:val="001C5711"/>
    <w:rsid w:val="001D5B63"/>
    <w:rsid w:val="001D77E0"/>
    <w:rsid w:val="001E3CDC"/>
    <w:rsid w:val="001E6126"/>
    <w:rsid w:val="00201DA9"/>
    <w:rsid w:val="002030D4"/>
    <w:rsid w:val="0020408C"/>
    <w:rsid w:val="00206F47"/>
    <w:rsid w:val="00211E0A"/>
    <w:rsid w:val="002157F0"/>
    <w:rsid w:val="0023379A"/>
    <w:rsid w:val="002422C6"/>
    <w:rsid w:val="00247272"/>
    <w:rsid w:val="0025095A"/>
    <w:rsid w:val="00264E66"/>
    <w:rsid w:val="0027068C"/>
    <w:rsid w:val="00271D75"/>
    <w:rsid w:val="002764E3"/>
    <w:rsid w:val="002A1CD2"/>
    <w:rsid w:val="002E0172"/>
    <w:rsid w:val="002E7B01"/>
    <w:rsid w:val="002F364F"/>
    <w:rsid w:val="002F6FF9"/>
    <w:rsid w:val="0030287D"/>
    <w:rsid w:val="00305FF4"/>
    <w:rsid w:val="00313948"/>
    <w:rsid w:val="0031740A"/>
    <w:rsid w:val="00333E91"/>
    <w:rsid w:val="00341E9E"/>
    <w:rsid w:val="00344689"/>
    <w:rsid w:val="00366624"/>
    <w:rsid w:val="0037261A"/>
    <w:rsid w:val="0037470E"/>
    <w:rsid w:val="00391F5C"/>
    <w:rsid w:val="00396469"/>
    <w:rsid w:val="003B22CF"/>
    <w:rsid w:val="003B75E8"/>
    <w:rsid w:val="003C1F62"/>
    <w:rsid w:val="003C53CB"/>
    <w:rsid w:val="003E29A0"/>
    <w:rsid w:val="003E2ABE"/>
    <w:rsid w:val="003F33E8"/>
    <w:rsid w:val="004128EA"/>
    <w:rsid w:val="00413D9F"/>
    <w:rsid w:val="00421F48"/>
    <w:rsid w:val="0042206F"/>
    <w:rsid w:val="004278EF"/>
    <w:rsid w:val="00433AD6"/>
    <w:rsid w:val="00443338"/>
    <w:rsid w:val="00453D94"/>
    <w:rsid w:val="00463EB3"/>
    <w:rsid w:val="004655E5"/>
    <w:rsid w:val="004660CE"/>
    <w:rsid w:val="004770B0"/>
    <w:rsid w:val="004871FC"/>
    <w:rsid w:val="00494267"/>
    <w:rsid w:val="004A3A6C"/>
    <w:rsid w:val="004A472B"/>
    <w:rsid w:val="004B1589"/>
    <w:rsid w:val="004B653A"/>
    <w:rsid w:val="004B6A28"/>
    <w:rsid w:val="004B7204"/>
    <w:rsid w:val="004E18D4"/>
    <w:rsid w:val="004E3F87"/>
    <w:rsid w:val="004F264D"/>
    <w:rsid w:val="004F7E05"/>
    <w:rsid w:val="005024D0"/>
    <w:rsid w:val="00512C61"/>
    <w:rsid w:val="00525B39"/>
    <w:rsid w:val="00550ECE"/>
    <w:rsid w:val="005611BA"/>
    <w:rsid w:val="00572FB4"/>
    <w:rsid w:val="00573362"/>
    <w:rsid w:val="00574902"/>
    <w:rsid w:val="00582719"/>
    <w:rsid w:val="00596217"/>
    <w:rsid w:val="005A0E39"/>
    <w:rsid w:val="005A12DA"/>
    <w:rsid w:val="005A19AA"/>
    <w:rsid w:val="005A55A9"/>
    <w:rsid w:val="005A7D55"/>
    <w:rsid w:val="005B5DD6"/>
    <w:rsid w:val="005B6E56"/>
    <w:rsid w:val="005E7B61"/>
    <w:rsid w:val="00600E79"/>
    <w:rsid w:val="00605F56"/>
    <w:rsid w:val="00610411"/>
    <w:rsid w:val="006172D9"/>
    <w:rsid w:val="006211C3"/>
    <w:rsid w:val="006506A0"/>
    <w:rsid w:val="006642B3"/>
    <w:rsid w:val="00681D6A"/>
    <w:rsid w:val="0068579B"/>
    <w:rsid w:val="006A24EC"/>
    <w:rsid w:val="006A5527"/>
    <w:rsid w:val="006B36C7"/>
    <w:rsid w:val="006C0B36"/>
    <w:rsid w:val="006D2777"/>
    <w:rsid w:val="006E7409"/>
    <w:rsid w:val="006F0D70"/>
    <w:rsid w:val="006F0DEA"/>
    <w:rsid w:val="006F0E81"/>
    <w:rsid w:val="00712C02"/>
    <w:rsid w:val="007131AD"/>
    <w:rsid w:val="00725655"/>
    <w:rsid w:val="00727AEA"/>
    <w:rsid w:val="00736716"/>
    <w:rsid w:val="007517DF"/>
    <w:rsid w:val="0075283E"/>
    <w:rsid w:val="0075581D"/>
    <w:rsid w:val="0075597F"/>
    <w:rsid w:val="007638EF"/>
    <w:rsid w:val="00790183"/>
    <w:rsid w:val="00791250"/>
    <w:rsid w:val="007922A0"/>
    <w:rsid w:val="007A0FBC"/>
    <w:rsid w:val="007B42C6"/>
    <w:rsid w:val="007E0890"/>
    <w:rsid w:val="007E1E11"/>
    <w:rsid w:val="007E5BAA"/>
    <w:rsid w:val="007F6360"/>
    <w:rsid w:val="00804329"/>
    <w:rsid w:val="00807B16"/>
    <w:rsid w:val="008117ED"/>
    <w:rsid w:val="008238C7"/>
    <w:rsid w:val="00835F6D"/>
    <w:rsid w:val="00837A2C"/>
    <w:rsid w:val="00840CAC"/>
    <w:rsid w:val="00841E34"/>
    <w:rsid w:val="00843008"/>
    <w:rsid w:val="0085368A"/>
    <w:rsid w:val="008574F2"/>
    <w:rsid w:val="00872E9A"/>
    <w:rsid w:val="0087568B"/>
    <w:rsid w:val="00887CB7"/>
    <w:rsid w:val="008B06DD"/>
    <w:rsid w:val="008B25E0"/>
    <w:rsid w:val="008B4FA6"/>
    <w:rsid w:val="008B65AF"/>
    <w:rsid w:val="008C0034"/>
    <w:rsid w:val="008D2829"/>
    <w:rsid w:val="008D3665"/>
    <w:rsid w:val="008D79FF"/>
    <w:rsid w:val="008E3334"/>
    <w:rsid w:val="008E477F"/>
    <w:rsid w:val="008E4FF3"/>
    <w:rsid w:val="008E7034"/>
    <w:rsid w:val="008F5110"/>
    <w:rsid w:val="00902214"/>
    <w:rsid w:val="00921E91"/>
    <w:rsid w:val="00924C09"/>
    <w:rsid w:val="0092615B"/>
    <w:rsid w:val="0093062C"/>
    <w:rsid w:val="009329A9"/>
    <w:rsid w:val="0093620F"/>
    <w:rsid w:val="00940568"/>
    <w:rsid w:val="00971B4D"/>
    <w:rsid w:val="00991247"/>
    <w:rsid w:val="009934E8"/>
    <w:rsid w:val="00994F6A"/>
    <w:rsid w:val="009D04B4"/>
    <w:rsid w:val="009D444E"/>
    <w:rsid w:val="009D556D"/>
    <w:rsid w:val="009D5E1F"/>
    <w:rsid w:val="009E71D6"/>
    <w:rsid w:val="009E77C7"/>
    <w:rsid w:val="009F4507"/>
    <w:rsid w:val="009F4DA4"/>
    <w:rsid w:val="009F7ABE"/>
    <w:rsid w:val="00A11184"/>
    <w:rsid w:val="00A14DE3"/>
    <w:rsid w:val="00A2596F"/>
    <w:rsid w:val="00A26BD5"/>
    <w:rsid w:val="00A55261"/>
    <w:rsid w:val="00A56558"/>
    <w:rsid w:val="00A6468B"/>
    <w:rsid w:val="00A86F28"/>
    <w:rsid w:val="00AA6CB0"/>
    <w:rsid w:val="00AB3F4E"/>
    <w:rsid w:val="00AB5E94"/>
    <w:rsid w:val="00AC0892"/>
    <w:rsid w:val="00AC4296"/>
    <w:rsid w:val="00B0331A"/>
    <w:rsid w:val="00B11224"/>
    <w:rsid w:val="00B1184D"/>
    <w:rsid w:val="00B31D04"/>
    <w:rsid w:val="00B35ED2"/>
    <w:rsid w:val="00B4526B"/>
    <w:rsid w:val="00B86EB5"/>
    <w:rsid w:val="00B90B4E"/>
    <w:rsid w:val="00BA630F"/>
    <w:rsid w:val="00BB281F"/>
    <w:rsid w:val="00BB34DC"/>
    <w:rsid w:val="00BB5E21"/>
    <w:rsid w:val="00BC1620"/>
    <w:rsid w:val="00BC2B0E"/>
    <w:rsid w:val="00BD5795"/>
    <w:rsid w:val="00BD7D77"/>
    <w:rsid w:val="00BF3696"/>
    <w:rsid w:val="00C27FB9"/>
    <w:rsid w:val="00C31A90"/>
    <w:rsid w:val="00C37A44"/>
    <w:rsid w:val="00C42F6A"/>
    <w:rsid w:val="00C54529"/>
    <w:rsid w:val="00C57E20"/>
    <w:rsid w:val="00C701D4"/>
    <w:rsid w:val="00C73309"/>
    <w:rsid w:val="00CA5D6C"/>
    <w:rsid w:val="00CA631C"/>
    <w:rsid w:val="00CA670E"/>
    <w:rsid w:val="00CB1A69"/>
    <w:rsid w:val="00CC0B4D"/>
    <w:rsid w:val="00CC190E"/>
    <w:rsid w:val="00CF0B6F"/>
    <w:rsid w:val="00D10FC8"/>
    <w:rsid w:val="00D121F2"/>
    <w:rsid w:val="00D13428"/>
    <w:rsid w:val="00D30DDD"/>
    <w:rsid w:val="00D43587"/>
    <w:rsid w:val="00D44AB0"/>
    <w:rsid w:val="00D55B74"/>
    <w:rsid w:val="00D61866"/>
    <w:rsid w:val="00D61E78"/>
    <w:rsid w:val="00D820E1"/>
    <w:rsid w:val="00D93D5B"/>
    <w:rsid w:val="00D95F9F"/>
    <w:rsid w:val="00D964B0"/>
    <w:rsid w:val="00DA38E5"/>
    <w:rsid w:val="00DB1A58"/>
    <w:rsid w:val="00DB6436"/>
    <w:rsid w:val="00DD3F0E"/>
    <w:rsid w:val="00DD632D"/>
    <w:rsid w:val="00DE4633"/>
    <w:rsid w:val="00DE5EE9"/>
    <w:rsid w:val="00E04800"/>
    <w:rsid w:val="00E1181C"/>
    <w:rsid w:val="00E13B9B"/>
    <w:rsid w:val="00E16C6D"/>
    <w:rsid w:val="00E37656"/>
    <w:rsid w:val="00E4134D"/>
    <w:rsid w:val="00E56C92"/>
    <w:rsid w:val="00E56D1A"/>
    <w:rsid w:val="00E5736B"/>
    <w:rsid w:val="00E67622"/>
    <w:rsid w:val="00E942C2"/>
    <w:rsid w:val="00E9553A"/>
    <w:rsid w:val="00EA0EF1"/>
    <w:rsid w:val="00EA2B2A"/>
    <w:rsid w:val="00EA4E0A"/>
    <w:rsid w:val="00EB33E1"/>
    <w:rsid w:val="00EC0788"/>
    <w:rsid w:val="00EC22D5"/>
    <w:rsid w:val="00EC7CB8"/>
    <w:rsid w:val="00ED5C6A"/>
    <w:rsid w:val="00ED7AC7"/>
    <w:rsid w:val="00EE562F"/>
    <w:rsid w:val="00EE5E5E"/>
    <w:rsid w:val="00EE6FB4"/>
    <w:rsid w:val="00F01470"/>
    <w:rsid w:val="00F15201"/>
    <w:rsid w:val="00F30DA1"/>
    <w:rsid w:val="00F31CA7"/>
    <w:rsid w:val="00F36374"/>
    <w:rsid w:val="00F56D7A"/>
    <w:rsid w:val="00F65B5F"/>
    <w:rsid w:val="00F67979"/>
    <w:rsid w:val="00FC3718"/>
    <w:rsid w:val="00FC6045"/>
    <w:rsid w:val="00FC77C2"/>
    <w:rsid w:val="00FC7CD3"/>
    <w:rsid w:val="00FE2D1D"/>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1B680"/>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11">
    <w:name w:val="未处理的提及1"/>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 w:type="character" w:styleId="af7">
    <w:name w:val="FollowedHyperlink"/>
    <w:basedOn w:val="a0"/>
    <w:uiPriority w:val="99"/>
    <w:semiHidden/>
    <w:unhideWhenUsed/>
    <w:rsid w:val="003B75E8"/>
    <w:rPr>
      <w:color w:val="954F72" w:themeColor="followedHyperlink"/>
      <w:u w:val="single"/>
    </w:rPr>
  </w:style>
  <w:style w:type="character" w:styleId="af8">
    <w:name w:val="Unresolved Mention"/>
    <w:basedOn w:val="a0"/>
    <w:uiPriority w:val="99"/>
    <w:semiHidden/>
    <w:unhideWhenUsed/>
    <w:rsid w:val="005A0E39"/>
    <w:rPr>
      <w:color w:val="605E5C"/>
      <w:shd w:val="clear" w:color="auto" w:fill="E1DFDD"/>
    </w:rPr>
  </w:style>
  <w:style w:type="table" w:styleId="af9">
    <w:name w:val="Table Grid"/>
    <w:basedOn w:val="a1"/>
    <w:uiPriority w:val="39"/>
    <w:rsid w:val="0087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alloon Text"/>
    <w:basedOn w:val="a"/>
    <w:link w:val="afb"/>
    <w:uiPriority w:val="99"/>
    <w:semiHidden/>
    <w:unhideWhenUsed/>
    <w:rsid w:val="009F4DA4"/>
    <w:rPr>
      <w:sz w:val="18"/>
      <w:szCs w:val="18"/>
    </w:rPr>
  </w:style>
  <w:style w:type="character" w:customStyle="1" w:styleId="afb">
    <w:name w:val="批注框文本 字符"/>
    <w:basedOn w:val="a0"/>
    <w:link w:val="afa"/>
    <w:uiPriority w:val="99"/>
    <w:semiHidden/>
    <w:rsid w:val="009F4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 w:id="469716714">
      <w:bodyDiv w:val="1"/>
      <w:marLeft w:val="0"/>
      <w:marRight w:val="0"/>
      <w:marTop w:val="0"/>
      <w:marBottom w:val="0"/>
      <w:divBdr>
        <w:top w:val="none" w:sz="0" w:space="0" w:color="auto"/>
        <w:left w:val="none" w:sz="0" w:space="0" w:color="auto"/>
        <w:bottom w:val="none" w:sz="0" w:space="0" w:color="auto"/>
        <w:right w:val="none" w:sz="0" w:space="0" w:color="auto"/>
      </w:divBdr>
    </w:div>
    <w:div w:id="546991790">
      <w:bodyDiv w:val="1"/>
      <w:marLeft w:val="0"/>
      <w:marRight w:val="0"/>
      <w:marTop w:val="0"/>
      <w:marBottom w:val="0"/>
      <w:divBdr>
        <w:top w:val="none" w:sz="0" w:space="0" w:color="auto"/>
        <w:left w:val="none" w:sz="0" w:space="0" w:color="auto"/>
        <w:bottom w:val="none" w:sz="0" w:space="0" w:color="auto"/>
        <w:right w:val="none" w:sz="0" w:space="0" w:color="auto"/>
      </w:divBdr>
    </w:div>
    <w:div w:id="1093279040">
      <w:bodyDiv w:val="1"/>
      <w:marLeft w:val="0"/>
      <w:marRight w:val="0"/>
      <w:marTop w:val="0"/>
      <w:marBottom w:val="0"/>
      <w:divBdr>
        <w:top w:val="none" w:sz="0" w:space="0" w:color="auto"/>
        <w:left w:val="none" w:sz="0" w:space="0" w:color="auto"/>
        <w:bottom w:val="none" w:sz="0" w:space="0" w:color="auto"/>
        <w:right w:val="none" w:sz="0" w:space="0" w:color="auto"/>
      </w:divBdr>
    </w:div>
    <w:div w:id="1856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81%94%E9%82%A6%E8%B5%84%E6%96%99%E5%A4%84%E7%90%86%E6%A0%87%E5%87%86/3940777" TargetMode="External"/><Relationship Id="rId18" Type="http://schemas.openxmlformats.org/officeDocument/2006/relationships/hyperlink" Target="https://baike.baidu.com/item/%E5%AF%B9%E7%A7%B0%E5%AF%86%E9%92%A5%E5%8A%A0%E5%AF%86" TargetMode="External"/><Relationship Id="rId26" Type="http://schemas.openxmlformats.org/officeDocument/2006/relationships/hyperlink" Target="https://zh.wikipedia.org/wiki/%E9%9B%86%E5%90%88" TargetMode="External"/><Relationship Id="rId21" Type="http://schemas.openxmlformats.org/officeDocument/2006/relationships/hyperlink" Target="https://baike.baidu.com/item/%E9%98%BF%E8%BF%AA%C2%B7%E8%90%A8%E8%8E%AB%E5%B0%94" TargetMode="External"/><Relationship Id="rId34" Type="http://schemas.openxmlformats.org/officeDocument/2006/relationships/hyperlink" Target="https://en.wikipedia.org/wiki/Public-key_cryptography" TargetMode="External"/><Relationship Id="rId7" Type="http://schemas.openxmlformats.org/officeDocument/2006/relationships/endnotes" Target="endnotes.xml"/><Relationship Id="rId12" Type="http://schemas.openxmlformats.org/officeDocument/2006/relationships/hyperlink" Target="https://baike.baidu.com/item/%E7%BE%8E%E5%9B%BD%E8%81%94%E9%82%A6%E6%94%BF%E5%BA%9C/8370227" TargetMode="External"/><Relationship Id="rId17" Type="http://schemas.openxmlformats.org/officeDocument/2006/relationships/hyperlink" Target="https://baike.baidu.com/item/%E7%BE%8E%E5%9B%BD%E5%9B%BD%E5%AE%B6%E6%A0%87%E5%87%86%E4%B8%8E%E6%8A%80%E6%9C%AF%E7%A0%94%E7%A9%B6%E9%99%A2/3931459" TargetMode="External"/><Relationship Id="rId25" Type="http://schemas.openxmlformats.org/officeDocument/2006/relationships/hyperlink" Target="https://zh.wikipedia.org/wiki/%E9%9B%86%E5%90%88" TargetMode="External"/><Relationship Id="rId33" Type="http://schemas.openxmlformats.org/officeDocument/2006/relationships/hyperlink" Target="https://en.wikipedia.org/wiki/Facebook%E2%80%93Cambridge_Analytica_data_scandal" TargetMode="External"/><Relationship Id="rId2" Type="http://schemas.openxmlformats.org/officeDocument/2006/relationships/numbering" Target="numbering.xml"/><Relationship Id="rId16" Type="http://schemas.openxmlformats.org/officeDocument/2006/relationships/hyperlink" Target="https://baike.baidu.com/item/DES" TargetMode="External"/><Relationship Id="rId20" Type="http://schemas.openxmlformats.org/officeDocument/2006/relationships/hyperlink" Target="https://baike.baidu.com/item/%E7%BD%97%E7%BA%B3%E5%BE%B7%C2%B7%E6%9D%8E%E7%BB%B4%E6%96%AF%E7%89%B9/700199"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F%86%E9%92%A5%E5%8A%A0%E5%AF%86/5928903" TargetMode="External"/><Relationship Id="rId24" Type="http://schemas.openxmlformats.org/officeDocument/2006/relationships/hyperlink" Target="https://zh.wikipedia.org/wiki/%E9%9A%B8%E5%B1%AC%E5%87%BD%E6%95%B8" TargetMode="External"/><Relationship Id="rId32" Type="http://schemas.openxmlformats.org/officeDocument/2006/relationships/hyperlink" Target="https://en.wikipedia.org/wiki/ICloud_leaks_of_celebrity_photo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7%BE%8E%E5%9B%BD%E8%81%94%E9%82%A6%E6%94%BF%E5%BA%9C/8370227" TargetMode="External"/><Relationship Id="rId23" Type="http://schemas.openxmlformats.org/officeDocument/2006/relationships/hyperlink" Target="https://zh.wikipedia.org/wiki/%E5%96%AE%E5%90%91%E5%87%BD%E6%95%B8" TargetMode="External"/><Relationship Id="rId28" Type="http://schemas.openxmlformats.org/officeDocument/2006/relationships/image" Target="media/image3.emf"/><Relationship Id="rId36" Type="http://schemas.microsoft.com/office/2011/relationships/people" Target="people.xml"/><Relationship Id="rId10" Type="http://schemas.openxmlformats.org/officeDocument/2006/relationships/package" Target="embeddings/Microsoft_Visio_Drawing.vsdx"/><Relationship Id="rId19" Type="http://schemas.openxmlformats.org/officeDocument/2006/relationships/hyperlink" Target="https://www.baidu.com/s?wd=%E7%BE%8E%E5%9B%BD&amp;tn=24004469_oem_dg&amp;rsv_dl=gh_pl_sl_csd" TargetMode="External"/><Relationship Id="rId31" Type="http://schemas.openxmlformats.org/officeDocument/2006/relationships/hyperlink" Target="https://en.wikipedia.org/wiki/Cloud_storage"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baike.baidu.com/item/%E5%AF%86%E7%A0%81%E5%AD%A6/480001" TargetMode="External"/><Relationship Id="rId22" Type="http://schemas.openxmlformats.org/officeDocument/2006/relationships/hyperlink" Target="https://baike.baidu.com/item/%E4%BC%A6%E7%BA%B3%E5%BE%B7%C2%B7%E9%98%BF%E5%BE%B7%E6%9B%BC/12575612" TargetMode="External"/><Relationship Id="rId27" Type="http://schemas.openxmlformats.org/officeDocument/2006/relationships/image" Target="media/image2.emf"/><Relationship Id="rId30" Type="http://schemas.openxmlformats.org/officeDocument/2006/relationships/hyperlink" Target="http://faculty.winthrop.edu/domanm/csci411/Handouts/NIST.pdf" TargetMode="External"/><Relationship Id="rId35" Type="http://schemas.openxmlformats.org/officeDocument/2006/relationships/fontTable" Target="fontTable.xml"/><Relationship Id="rId8" Type="http://schemas.openxmlformats.org/officeDocument/2006/relationships/hyperlink" Target="https://baike.baidu.com/item/%E5%BA%94%E7%94%A8%E8%BD%AF%E4%BB%B6/216367"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1092-EA59-4861-8134-F915A2B2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2362</Words>
  <Characters>13465</Characters>
  <Application>Microsoft Office Word</Application>
  <DocSecurity>0</DocSecurity>
  <Lines>112</Lines>
  <Paragraphs>31</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WANG JINFAN</cp:lastModifiedBy>
  <cp:revision>4</cp:revision>
  <dcterms:created xsi:type="dcterms:W3CDTF">2019-05-08T07:31:00Z</dcterms:created>
  <dcterms:modified xsi:type="dcterms:W3CDTF">2019-05-08T23:53:00Z</dcterms:modified>
</cp:coreProperties>
</file>